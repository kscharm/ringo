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389E0D" w14:textId="33ADF249" w:rsidR="006250EA" w:rsidRDefault="00855630">
      <w:pPr>
        <w:pStyle w:val="Heading1"/>
        <w:spacing w:after="240"/>
        <w:contextualSpacing w:val="0"/>
        <w:jc w:val="center"/>
      </w:pPr>
      <w:bookmarkStart w:id="0" w:name="h.ncsqdbav3in3" w:colFirst="0" w:colLast="0"/>
      <w:bookmarkEnd w:id="0"/>
      <w:r>
        <w:t>C</w:t>
      </w:r>
      <w:r w:rsidR="00156F0D">
        <w:t>S 3251 - Spring 2018</w:t>
      </w:r>
    </w:p>
    <w:p w14:paraId="261431F7" w14:textId="453D545F" w:rsidR="006250EA" w:rsidRDefault="000F66FF">
      <w:pPr>
        <w:pStyle w:val="Heading1"/>
        <w:spacing w:after="240"/>
        <w:contextualSpacing w:val="0"/>
        <w:jc w:val="center"/>
      </w:pPr>
      <w:bookmarkStart w:id="1" w:name="h.5dcdnai9v1a3" w:colFirst="0" w:colLast="0"/>
      <w:bookmarkEnd w:id="1"/>
      <w:r>
        <w:t>2</w:t>
      </w:r>
      <w:r w:rsidRPr="000F66FF">
        <w:rPr>
          <w:vertAlign w:val="superscript"/>
        </w:rPr>
        <w:t>nd</w:t>
      </w:r>
      <w:r w:rsidR="00156F0D">
        <w:t xml:space="preserve"> programming assignment (a.k.a., “the project”)</w:t>
      </w:r>
    </w:p>
    <w:p w14:paraId="2E6036DE" w14:textId="31394D4B" w:rsidR="006250EA" w:rsidRPr="00FE5771" w:rsidRDefault="00156F0D" w:rsidP="00FE5771">
      <w:pPr>
        <w:pStyle w:val="Heading1"/>
        <w:spacing w:after="240"/>
        <w:contextualSpacing w:val="0"/>
        <w:jc w:val="center"/>
        <w:rPr>
          <w:color w:val="FF0000"/>
        </w:rPr>
      </w:pPr>
      <w:bookmarkStart w:id="2" w:name="h.90y1wlkl7qoz" w:colFirst="0" w:colLast="0"/>
      <w:bookmarkEnd w:id="2"/>
      <w:r w:rsidRPr="00156F0D">
        <w:rPr>
          <w:i/>
          <w:color w:val="FF0000"/>
        </w:rPr>
        <w:t xml:space="preserve">Reliable data transfers over a self-organized </w:t>
      </w:r>
      <w:r w:rsidR="00C23206">
        <w:rPr>
          <w:i/>
          <w:color w:val="FF0000"/>
        </w:rPr>
        <w:t xml:space="preserve">optimal </w:t>
      </w:r>
      <w:r w:rsidRPr="00156F0D">
        <w:rPr>
          <w:i/>
          <w:color w:val="FF0000"/>
        </w:rPr>
        <w:t>ring network</w:t>
      </w:r>
      <w:bookmarkStart w:id="3" w:name="h.i0b3tl65m27t" w:colFirst="0" w:colLast="0"/>
      <w:bookmarkEnd w:id="3"/>
    </w:p>
    <w:p w14:paraId="3A281FBA" w14:textId="77777777" w:rsidR="007538BB" w:rsidRDefault="007538BB" w:rsidP="007538BB">
      <w:pPr>
        <w:pStyle w:val="Normal1"/>
        <w:jc w:val="both"/>
      </w:pPr>
    </w:p>
    <w:p w14:paraId="3055F12C" w14:textId="724AFC3C" w:rsidR="007538BB" w:rsidRDefault="007538BB" w:rsidP="007538BB">
      <w:pPr>
        <w:pStyle w:val="Normal1"/>
        <w:jc w:val="both"/>
      </w:pPr>
      <w:r w:rsidRPr="00CE4763">
        <w:rPr>
          <w:b/>
          <w:color w:val="auto"/>
        </w:rPr>
        <w:t xml:space="preserve">You </w:t>
      </w:r>
      <w:r>
        <w:rPr>
          <w:b/>
          <w:color w:val="auto"/>
        </w:rPr>
        <w:t>can</w:t>
      </w:r>
      <w:r w:rsidRPr="00CE4763">
        <w:rPr>
          <w:b/>
          <w:color w:val="auto"/>
        </w:rPr>
        <w:t xml:space="preserve"> work on this assignment in groups of two students</w:t>
      </w:r>
      <w:r>
        <w:rPr>
          <w:b/>
          <w:color w:val="auto"/>
        </w:rPr>
        <w:t xml:space="preserve"> or individually</w:t>
      </w:r>
      <w:r w:rsidR="00FE5771">
        <w:rPr>
          <w:b/>
          <w:color w:val="auto"/>
        </w:rPr>
        <w:t>. But you need to finalize this decision by the due date of the first milestone (Feb 27)</w:t>
      </w:r>
      <w:r w:rsidRPr="00CE4763">
        <w:rPr>
          <w:color w:val="auto"/>
        </w:rPr>
        <w:t>.</w:t>
      </w:r>
      <w:r w:rsidR="00FE5771">
        <w:rPr>
          <w:color w:val="auto"/>
        </w:rPr>
        <w:t xml:space="preserve"> </w:t>
      </w:r>
    </w:p>
    <w:p w14:paraId="6C11ED36" w14:textId="77777777" w:rsidR="007538BB" w:rsidRDefault="007538BB" w:rsidP="007538BB">
      <w:pPr>
        <w:pStyle w:val="Normal1"/>
        <w:jc w:val="both"/>
      </w:pPr>
    </w:p>
    <w:p w14:paraId="343A42F9" w14:textId="6E2B2B63" w:rsidR="007538BB" w:rsidRDefault="007538BB" w:rsidP="007631B3">
      <w:pPr>
        <w:pStyle w:val="Normal1"/>
        <w:jc w:val="both"/>
      </w:pPr>
      <w:r>
        <w:t xml:space="preserve">You </w:t>
      </w:r>
      <w:r w:rsidR="00FE5771">
        <w:t>can use C/C++</w:t>
      </w:r>
      <w:r>
        <w:t xml:space="preserve">/Python/Java. Please note that we will test your code on the </w:t>
      </w:r>
      <w:proofErr w:type="spellStart"/>
      <w:r>
        <w:t>CoC</w:t>
      </w:r>
      <w:proofErr w:type="spellEnd"/>
      <w:r>
        <w:t xml:space="preserve"> </w:t>
      </w:r>
      <w:proofErr w:type="spellStart"/>
      <w:r>
        <w:t>NetLab</w:t>
      </w:r>
      <w:proofErr w:type="spellEnd"/>
      <w:r>
        <w:t xml:space="preserve"> machines that run a special network emulator -- it is not sufficient if your code only works on your laptop.</w:t>
      </w:r>
    </w:p>
    <w:p w14:paraId="119037BD" w14:textId="77777777" w:rsidR="007D2852" w:rsidRDefault="007D2852" w:rsidP="007631B3">
      <w:pPr>
        <w:pStyle w:val="Normal1"/>
        <w:jc w:val="both"/>
      </w:pPr>
    </w:p>
    <w:p w14:paraId="64B71511" w14:textId="77777777" w:rsidR="007D2852" w:rsidRDefault="007D2852" w:rsidP="007631B3">
      <w:pPr>
        <w:pStyle w:val="Normal1"/>
        <w:jc w:val="both"/>
      </w:pPr>
    </w:p>
    <w:p w14:paraId="48232E79" w14:textId="14C1D989" w:rsidR="00D17682" w:rsidRDefault="00D17682" w:rsidP="007538BB">
      <w:pPr>
        <w:pStyle w:val="Normal1"/>
      </w:pPr>
    </w:p>
    <w:p w14:paraId="60EA9A28" w14:textId="6EA0936A" w:rsidR="007D2852" w:rsidRPr="007538BB" w:rsidRDefault="007D2852" w:rsidP="007538BB">
      <w:pPr>
        <w:pStyle w:val="Normal1"/>
      </w:pPr>
      <w:r>
        <w:rPr>
          <w:noProof/>
        </w:rPr>
        <w:drawing>
          <wp:inline distT="0" distB="0" distL="0" distR="0" wp14:anchorId="21443D33" wp14:editId="78528A4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C25AB2E" w14:textId="77B0F921" w:rsidR="006250EA" w:rsidRDefault="00855630">
      <w:pPr>
        <w:pStyle w:val="Heading2"/>
        <w:contextualSpacing w:val="0"/>
        <w:jc w:val="both"/>
      </w:pPr>
      <w:bookmarkStart w:id="4" w:name="h.qtes42oe0q5y" w:colFirst="0" w:colLast="0"/>
      <w:bookmarkEnd w:id="4"/>
      <w:r>
        <w:t xml:space="preserve">1. </w:t>
      </w:r>
      <w:r w:rsidR="00510949">
        <w:t>Functional description and requirements</w:t>
      </w:r>
    </w:p>
    <w:p w14:paraId="16232E1C" w14:textId="7E8CF731" w:rsidR="00156F0D" w:rsidRDefault="000F66FF">
      <w:pPr>
        <w:pStyle w:val="Normal1"/>
        <w:jc w:val="both"/>
      </w:pPr>
      <w:r>
        <w:t>You are asked to design and implement a</w:t>
      </w:r>
      <w:r w:rsidR="00156F0D">
        <w:t xml:space="preserve"> simplified peer-to-peer</w:t>
      </w:r>
      <w:r>
        <w:t xml:space="preserve"> </w:t>
      </w:r>
      <w:r w:rsidR="00156F0D">
        <w:t xml:space="preserve">communication protocol that will be able to dynamically </w:t>
      </w:r>
      <w:r w:rsidR="00510949">
        <w:t xml:space="preserve">form </w:t>
      </w:r>
      <w:r w:rsidR="00156F0D">
        <w:t xml:space="preserve">an optimal ring network and to perform reliable data transfers over that network. Let us refer to this protocol as the </w:t>
      </w:r>
      <w:r w:rsidR="00156F0D" w:rsidRPr="00156F0D">
        <w:rPr>
          <w:b/>
          <w:i/>
          <w:color w:val="FF0000"/>
        </w:rPr>
        <w:t>“</w:t>
      </w:r>
      <w:proofErr w:type="spellStart"/>
      <w:r w:rsidR="00156F0D" w:rsidRPr="00156F0D">
        <w:rPr>
          <w:b/>
          <w:i/>
          <w:color w:val="FF0000"/>
        </w:rPr>
        <w:t>Ringo</w:t>
      </w:r>
      <w:proofErr w:type="spellEnd"/>
      <w:r w:rsidR="00156F0D" w:rsidRPr="00156F0D">
        <w:rPr>
          <w:b/>
          <w:i/>
          <w:color w:val="FF0000"/>
        </w:rPr>
        <w:t>”</w:t>
      </w:r>
      <w:r w:rsidR="00156F0D">
        <w:t xml:space="preserve"> (honoring </w:t>
      </w:r>
      <w:proofErr w:type="spellStart"/>
      <w:r w:rsidR="00156F0D" w:rsidRPr="00510949">
        <w:rPr>
          <w:i/>
        </w:rPr>
        <w:t>Ringo</w:t>
      </w:r>
      <w:proofErr w:type="spellEnd"/>
      <w:r w:rsidR="00156F0D" w:rsidRPr="00510949">
        <w:rPr>
          <w:i/>
        </w:rPr>
        <w:t xml:space="preserve"> Starr</w:t>
      </w:r>
      <w:r w:rsidR="00156F0D">
        <w:t xml:space="preserve"> </w:t>
      </w:r>
      <w:r w:rsidR="009A0D1A">
        <w:t xml:space="preserve">from the Beatles </w:t>
      </w:r>
      <w:r w:rsidR="00156F0D">
        <w:t>of course</w:t>
      </w:r>
      <w:r w:rsidR="00510949">
        <w:t>!)</w:t>
      </w:r>
      <w:r w:rsidR="00156F0D">
        <w:t xml:space="preserve">  </w:t>
      </w:r>
    </w:p>
    <w:p w14:paraId="1F6E9A62" w14:textId="77777777" w:rsidR="00156F0D" w:rsidRDefault="00156F0D">
      <w:pPr>
        <w:pStyle w:val="Normal1"/>
        <w:jc w:val="both"/>
      </w:pPr>
    </w:p>
    <w:p w14:paraId="0B00AD31" w14:textId="3400DFB5" w:rsidR="009A0D1A" w:rsidRPr="008F6FC8" w:rsidRDefault="009A0D1A">
      <w:pPr>
        <w:pStyle w:val="Normal1"/>
        <w:jc w:val="both"/>
        <w:rPr>
          <w:color w:val="0000FF"/>
          <w:sz w:val="24"/>
        </w:rPr>
      </w:pPr>
      <w:r w:rsidRPr="008F6FC8">
        <w:rPr>
          <w:color w:val="0000FF"/>
          <w:sz w:val="24"/>
        </w:rPr>
        <w:t>Peer Discovery</w:t>
      </w:r>
    </w:p>
    <w:p w14:paraId="5745738E" w14:textId="48569FC6" w:rsidR="007538BB" w:rsidRDefault="00156F0D">
      <w:pPr>
        <w:pStyle w:val="Normal1"/>
        <w:jc w:val="both"/>
      </w:pPr>
      <w:r>
        <w:t>Think of each peer</w:t>
      </w:r>
      <w:r w:rsidR="00FE5771">
        <w:t xml:space="preserve"> (referred to as “</w:t>
      </w:r>
      <w:proofErr w:type="spellStart"/>
      <w:r w:rsidR="00510949">
        <w:t>Ringo</w:t>
      </w:r>
      <w:proofErr w:type="spellEnd"/>
      <w:r w:rsidR="00510949">
        <w:t>”)</w:t>
      </w:r>
      <w:r>
        <w:t xml:space="preserve"> as a process that will be running at one of our </w:t>
      </w:r>
      <w:proofErr w:type="spellStart"/>
      <w:r>
        <w:t>NetLab</w:t>
      </w:r>
      <w:proofErr w:type="spellEnd"/>
      <w:r>
        <w:t xml:space="preserve"> machines. When you run a </w:t>
      </w:r>
      <w:proofErr w:type="spellStart"/>
      <w:r w:rsidR="00337EC4">
        <w:t>Ringo</w:t>
      </w:r>
      <w:proofErr w:type="spellEnd"/>
      <w:r>
        <w:t xml:space="preserve"> X, it will initially know how to reach at most one other </w:t>
      </w:r>
      <w:r w:rsidR="00510949">
        <w:t>running</w:t>
      </w:r>
      <w:r>
        <w:t xml:space="preserve"> </w:t>
      </w:r>
      <w:proofErr w:type="spellStart"/>
      <w:r w:rsidR="00510949">
        <w:t>Ri</w:t>
      </w:r>
      <w:r w:rsidR="00337EC4">
        <w:t>ngo</w:t>
      </w:r>
      <w:proofErr w:type="spellEnd"/>
      <w:r>
        <w:t xml:space="preserve"> Y – we </w:t>
      </w:r>
      <w:r w:rsidR="00510949">
        <w:t xml:space="preserve">refer to Y as the </w:t>
      </w:r>
      <w:r w:rsidR="00510949">
        <w:rPr>
          <w:color w:val="FF0000"/>
        </w:rPr>
        <w:t>“P</w:t>
      </w:r>
      <w:r w:rsidRPr="00337EC4">
        <w:rPr>
          <w:color w:val="FF0000"/>
        </w:rPr>
        <w:t>oint-of-Contact”</w:t>
      </w:r>
      <w:r w:rsidR="00337EC4">
        <w:rPr>
          <w:color w:val="FF0000"/>
        </w:rPr>
        <w:t xml:space="preserve"> (</w:t>
      </w:r>
      <w:proofErr w:type="spellStart"/>
      <w:r w:rsidR="00337EC4">
        <w:rPr>
          <w:color w:val="FF0000"/>
        </w:rPr>
        <w:t>Po</w:t>
      </w:r>
      <w:r w:rsidRPr="00337EC4">
        <w:rPr>
          <w:color w:val="FF0000"/>
        </w:rPr>
        <w:t>C</w:t>
      </w:r>
      <w:proofErr w:type="spellEnd"/>
      <w:r w:rsidRPr="00337EC4">
        <w:rPr>
          <w:color w:val="FF0000"/>
        </w:rPr>
        <w:t>)</w:t>
      </w:r>
      <w:r w:rsidR="006C5906">
        <w:rPr>
          <w:color w:val="FF0000"/>
        </w:rPr>
        <w:t>”</w:t>
      </w:r>
      <w:r w:rsidRPr="00337EC4">
        <w:rPr>
          <w:color w:val="FF0000"/>
        </w:rPr>
        <w:t xml:space="preserve"> </w:t>
      </w:r>
      <w:r>
        <w:t xml:space="preserve">of X. Y will be provided to X as a command-line argument. One first task is to perform </w:t>
      </w:r>
      <w:r w:rsidRPr="00337EC4">
        <w:rPr>
          <w:color w:val="FF0000"/>
        </w:rPr>
        <w:t xml:space="preserve">“Peer Discovery” </w:t>
      </w:r>
      <w:r>
        <w:t xml:space="preserve">– this term means that each active </w:t>
      </w:r>
      <w:proofErr w:type="spellStart"/>
      <w:r w:rsidR="00337EC4">
        <w:t>Ringo</w:t>
      </w:r>
      <w:proofErr w:type="spellEnd"/>
      <w:r>
        <w:t xml:space="preserve"> should </w:t>
      </w:r>
      <w:r w:rsidR="00337EC4">
        <w:t>try to</w:t>
      </w:r>
      <w:r>
        <w:t xml:space="preserve"> discover all other active </w:t>
      </w:r>
      <w:proofErr w:type="spellStart"/>
      <w:r>
        <w:t>Ringo</w:t>
      </w:r>
      <w:r w:rsidR="00337EC4">
        <w:t>s</w:t>
      </w:r>
      <w:proofErr w:type="spellEnd"/>
      <w:r w:rsidR="00337EC4">
        <w:t xml:space="preserve"> </w:t>
      </w:r>
      <w:r>
        <w:t>in the network. This can be performed</w:t>
      </w:r>
      <w:r w:rsidR="00337EC4">
        <w:t xml:space="preserve">, in principle, if the peers exchange with each other the identity of all other active </w:t>
      </w:r>
      <w:proofErr w:type="spellStart"/>
      <w:r w:rsidR="00337EC4">
        <w:t>Ringos</w:t>
      </w:r>
      <w:proofErr w:type="spellEnd"/>
      <w:r w:rsidR="00337EC4">
        <w:t xml:space="preserve"> they know (the “</w:t>
      </w:r>
      <w:r w:rsidR="00337EC4" w:rsidRPr="00337EC4">
        <w:rPr>
          <w:color w:val="FF0000"/>
        </w:rPr>
        <w:t>identity</w:t>
      </w:r>
      <w:r w:rsidR="00337EC4">
        <w:t xml:space="preserve">” of a </w:t>
      </w:r>
      <w:proofErr w:type="spellStart"/>
      <w:r w:rsidR="00337EC4">
        <w:t>Ringo</w:t>
      </w:r>
      <w:proofErr w:type="spellEnd"/>
      <w:r w:rsidR="00337EC4">
        <w:t xml:space="preserve"> </w:t>
      </w:r>
      <w:r w:rsidR="00510949">
        <w:t xml:space="preserve">includes the IP address and </w:t>
      </w:r>
      <w:r w:rsidR="00337EC4">
        <w:t>UDP port number</w:t>
      </w:r>
      <w:r w:rsidR="00510949">
        <w:t xml:space="preserve"> of that process</w:t>
      </w:r>
      <w:r w:rsidR="00337EC4">
        <w:t xml:space="preserve">). You will need to design the details of this peer discovery </w:t>
      </w:r>
      <w:r w:rsidR="00510949">
        <w:t>mechanism</w:t>
      </w:r>
      <w:r w:rsidR="00337EC4">
        <w:t xml:space="preserve">. </w:t>
      </w:r>
    </w:p>
    <w:p w14:paraId="22A60EF1" w14:textId="77777777" w:rsidR="007538BB" w:rsidRDefault="007538BB">
      <w:pPr>
        <w:pStyle w:val="Normal1"/>
        <w:jc w:val="both"/>
      </w:pPr>
    </w:p>
    <w:p w14:paraId="206BED7F" w14:textId="1E6EFB29" w:rsidR="001D05A9" w:rsidRDefault="00337EC4">
      <w:pPr>
        <w:pStyle w:val="Normal1"/>
        <w:jc w:val="both"/>
      </w:pPr>
      <w:r>
        <w:t xml:space="preserve">Note that it may be impossible to discover all active </w:t>
      </w:r>
      <w:proofErr w:type="spellStart"/>
      <w:r>
        <w:t>Ringo</w:t>
      </w:r>
      <w:r w:rsidR="009A0D1A">
        <w:t>s</w:t>
      </w:r>
      <w:proofErr w:type="spellEnd"/>
      <w:r>
        <w:t xml:space="preserve">, depending on the given initial </w:t>
      </w:r>
      <w:proofErr w:type="spellStart"/>
      <w:r>
        <w:t>PoC</w:t>
      </w:r>
      <w:proofErr w:type="spellEnd"/>
      <w:r>
        <w:t xml:space="preserve"> of each </w:t>
      </w:r>
      <w:proofErr w:type="spellStart"/>
      <w:r w:rsidR="009A0D1A">
        <w:t>Ringo</w:t>
      </w:r>
      <w:proofErr w:type="spellEnd"/>
      <w:r>
        <w:t xml:space="preserve">. You need to figure out the mathematical condition that the initial (peer, </w:t>
      </w:r>
      <w:proofErr w:type="spellStart"/>
      <w:r>
        <w:t>PoC</w:t>
      </w:r>
      <w:proofErr w:type="spellEnd"/>
      <w:r>
        <w:t xml:space="preserve">) pairs should satisfy so that every </w:t>
      </w:r>
      <w:proofErr w:type="spellStart"/>
      <w:r>
        <w:t>Ringo</w:t>
      </w:r>
      <w:proofErr w:type="spellEnd"/>
      <w:r>
        <w:t xml:space="preserve"> can discover all other </w:t>
      </w:r>
      <w:proofErr w:type="spellStart"/>
      <w:r>
        <w:t>Ringos</w:t>
      </w:r>
      <w:proofErr w:type="spellEnd"/>
      <w:r>
        <w:t xml:space="preserve">. You can assume that when we test your code, </w:t>
      </w:r>
      <w:r w:rsidR="00486875">
        <w:t xml:space="preserve">we will make sure that this condition </w:t>
      </w:r>
      <w:r w:rsidR="00510949">
        <w:t>is</w:t>
      </w:r>
      <w:r w:rsidR="00486875">
        <w:t xml:space="preserve"> satisfied.</w:t>
      </w:r>
    </w:p>
    <w:p w14:paraId="092C794B" w14:textId="77777777" w:rsidR="007631B3" w:rsidRDefault="007631B3">
      <w:pPr>
        <w:pStyle w:val="Normal1"/>
        <w:jc w:val="both"/>
        <w:rPr>
          <w:color w:val="0000FF"/>
          <w:sz w:val="24"/>
        </w:rPr>
      </w:pPr>
    </w:p>
    <w:p w14:paraId="5C65FFEE" w14:textId="313BD651" w:rsidR="008B710C" w:rsidRPr="008F6FC8" w:rsidRDefault="008B710C">
      <w:pPr>
        <w:pStyle w:val="Normal1"/>
        <w:jc w:val="both"/>
        <w:rPr>
          <w:color w:val="0000FF"/>
          <w:sz w:val="24"/>
        </w:rPr>
      </w:pPr>
      <w:r w:rsidRPr="008F6FC8">
        <w:rPr>
          <w:color w:val="0000FF"/>
          <w:sz w:val="24"/>
        </w:rPr>
        <w:lastRenderedPageBreak/>
        <w:t>Churn and Keep-Alive mechanism</w:t>
      </w:r>
    </w:p>
    <w:p w14:paraId="7F47FFE0" w14:textId="6A1357B1" w:rsidR="007538BB" w:rsidRDefault="008B710C">
      <w:pPr>
        <w:pStyle w:val="Normal1"/>
        <w:jc w:val="both"/>
      </w:pPr>
      <w:r>
        <w:t xml:space="preserve">For simplicity, </w:t>
      </w:r>
      <w:r w:rsidRPr="00510949">
        <w:rPr>
          <w:color w:val="FF0000"/>
        </w:rPr>
        <w:t>t</w:t>
      </w:r>
      <w:r w:rsidR="00486875" w:rsidRPr="00510949">
        <w:rPr>
          <w:color w:val="FF0000"/>
        </w:rPr>
        <w:t xml:space="preserve">he total number of </w:t>
      </w:r>
      <w:proofErr w:type="spellStart"/>
      <w:r w:rsidR="00486875" w:rsidRPr="00510949">
        <w:rPr>
          <w:color w:val="FF0000"/>
        </w:rPr>
        <w:t>Ringos</w:t>
      </w:r>
      <w:proofErr w:type="spellEnd"/>
      <w:r w:rsidR="00486875" w:rsidRPr="00510949">
        <w:rPr>
          <w:color w:val="FF0000"/>
        </w:rPr>
        <w:t xml:space="preserve"> (denoted by N) </w:t>
      </w:r>
      <w:r w:rsidR="00486875">
        <w:t>will be given as a command-line argument</w:t>
      </w:r>
      <w:ins w:id="5" w:author="Constantine" w:date="2018-02-14T21:52:00Z">
        <w:r w:rsidR="004B40E6">
          <w:t xml:space="preserve"> to every </w:t>
        </w:r>
        <w:proofErr w:type="spellStart"/>
        <w:r w:rsidR="004B40E6">
          <w:t>Ringo</w:t>
        </w:r>
      </w:ins>
      <w:proofErr w:type="spellEnd"/>
      <w:r w:rsidR="00486875">
        <w:t xml:space="preserve">. After each </w:t>
      </w:r>
      <w:proofErr w:type="spellStart"/>
      <w:r w:rsidR="00486875">
        <w:t>Ringo</w:t>
      </w:r>
      <w:proofErr w:type="spellEnd"/>
      <w:r w:rsidR="00486875">
        <w:t xml:space="preserve"> discovers </w:t>
      </w:r>
      <w:r>
        <w:t>the N-1 other</w:t>
      </w:r>
      <w:r w:rsidR="00486875">
        <w:t xml:space="preserve"> </w:t>
      </w:r>
      <w:proofErr w:type="spellStart"/>
      <w:r w:rsidR="00486875">
        <w:t>Ringos</w:t>
      </w:r>
      <w:proofErr w:type="spellEnd"/>
      <w:r w:rsidR="00486875">
        <w:t xml:space="preserve">, the process of peer discovery is completed. After that point, each </w:t>
      </w:r>
      <w:proofErr w:type="spellStart"/>
      <w:r w:rsidR="00486875">
        <w:t>Ringo</w:t>
      </w:r>
      <w:proofErr w:type="spellEnd"/>
      <w:r w:rsidR="00486875">
        <w:t xml:space="preserve"> will need to periodically check if all other </w:t>
      </w:r>
      <w:proofErr w:type="spellStart"/>
      <w:r w:rsidR="00486875">
        <w:t>Ringos</w:t>
      </w:r>
      <w:proofErr w:type="spellEnd"/>
      <w:r w:rsidR="00486875">
        <w:t xml:space="preserve"> are still active. It is possible that a </w:t>
      </w:r>
      <w:proofErr w:type="spellStart"/>
      <w:r w:rsidR="00486875">
        <w:t>Ringo</w:t>
      </w:r>
      <w:proofErr w:type="spellEnd"/>
      <w:r w:rsidR="00486875">
        <w:t xml:space="preserve"> </w:t>
      </w:r>
      <w:r>
        <w:t>may</w:t>
      </w:r>
      <w:r w:rsidR="00486875">
        <w:t xml:space="preserve"> go offline for a randomly long period of time, and then come back online. This is referred </w:t>
      </w:r>
      <w:proofErr w:type="gramStart"/>
      <w:r w:rsidR="00486875">
        <w:t>to</w:t>
      </w:r>
      <w:proofErr w:type="gramEnd"/>
      <w:r w:rsidR="00486875">
        <w:t xml:space="preserve"> as </w:t>
      </w:r>
      <w:r w:rsidR="00486875" w:rsidRPr="008B710C">
        <w:rPr>
          <w:color w:val="FF0000"/>
        </w:rPr>
        <w:t xml:space="preserve">“Churn” </w:t>
      </w:r>
      <w:r w:rsidR="00486875">
        <w:t xml:space="preserve">and it will be one of the most interesting aspects of this project. </w:t>
      </w:r>
    </w:p>
    <w:p w14:paraId="3D85F644" w14:textId="77777777" w:rsidR="007538BB" w:rsidRDefault="007538BB">
      <w:pPr>
        <w:pStyle w:val="Normal1"/>
        <w:jc w:val="both"/>
      </w:pPr>
    </w:p>
    <w:p w14:paraId="154D0134" w14:textId="08303C4C" w:rsidR="00486875" w:rsidRDefault="00486875">
      <w:pPr>
        <w:pStyle w:val="Normal1"/>
        <w:jc w:val="both"/>
      </w:pPr>
      <w:r>
        <w:t xml:space="preserve">You will need to design a </w:t>
      </w:r>
      <w:r w:rsidRPr="008B710C">
        <w:rPr>
          <w:color w:val="FF0000"/>
        </w:rPr>
        <w:t xml:space="preserve">“Keep Alive” </w:t>
      </w:r>
      <w:r>
        <w:t xml:space="preserve">mechanism, based on the exchange of periodic short messages between the active </w:t>
      </w:r>
      <w:proofErr w:type="spellStart"/>
      <w:r>
        <w:t>Ringos</w:t>
      </w:r>
      <w:proofErr w:type="spellEnd"/>
      <w:r>
        <w:t xml:space="preserve">, so that they can automatically and quickly detect when one of them is offline. </w:t>
      </w:r>
      <w:r w:rsidRPr="007538BB">
        <w:rPr>
          <w:i/>
          <w:color w:val="000000" w:themeColor="text1"/>
        </w:rPr>
        <w:t xml:space="preserve">For simplicity, you can assume that at most </w:t>
      </w:r>
      <w:r w:rsidR="008B710C" w:rsidRPr="007538BB">
        <w:rPr>
          <w:i/>
          <w:color w:val="000000" w:themeColor="text1"/>
        </w:rPr>
        <w:t xml:space="preserve">one </w:t>
      </w:r>
      <w:proofErr w:type="spellStart"/>
      <w:r w:rsidR="008B710C" w:rsidRPr="007538BB">
        <w:rPr>
          <w:i/>
          <w:color w:val="000000" w:themeColor="text1"/>
        </w:rPr>
        <w:t>Ringo</w:t>
      </w:r>
      <w:proofErr w:type="spellEnd"/>
      <w:r w:rsidR="008B710C" w:rsidRPr="007538BB">
        <w:rPr>
          <w:i/>
          <w:color w:val="000000" w:themeColor="text1"/>
        </w:rPr>
        <w:t xml:space="preserve"> can be offline at any point in time.</w:t>
      </w:r>
      <w:r w:rsidR="008B710C">
        <w:t xml:space="preserve"> Further, you can assume that when a </w:t>
      </w:r>
      <w:proofErr w:type="spellStart"/>
      <w:r w:rsidR="008B710C">
        <w:t>Ringo</w:t>
      </w:r>
      <w:proofErr w:type="spellEnd"/>
      <w:r w:rsidR="008B710C">
        <w:t xml:space="preserve"> goes offline it stays in that state for at least 15 seconds, and when it is online it stays in that state for at least 1 minute. </w:t>
      </w:r>
    </w:p>
    <w:p w14:paraId="233CE486" w14:textId="77777777" w:rsidR="001D05A9" w:rsidRDefault="001D05A9">
      <w:pPr>
        <w:pStyle w:val="Normal1"/>
        <w:jc w:val="both"/>
      </w:pPr>
    </w:p>
    <w:p w14:paraId="79C512C1" w14:textId="4F3C401C" w:rsidR="00156F0D" w:rsidRPr="008F6FC8" w:rsidRDefault="00486875">
      <w:pPr>
        <w:pStyle w:val="Normal1"/>
        <w:jc w:val="both"/>
        <w:rPr>
          <w:color w:val="0000FF"/>
        </w:rPr>
      </w:pPr>
      <w:r w:rsidRPr="008F6FC8">
        <w:rPr>
          <w:color w:val="0000FF"/>
          <w:sz w:val="24"/>
        </w:rPr>
        <w:t>Round-</w:t>
      </w:r>
      <w:r w:rsidR="008B710C" w:rsidRPr="008F6FC8">
        <w:rPr>
          <w:color w:val="0000FF"/>
          <w:sz w:val="24"/>
        </w:rPr>
        <w:t>Trip Time (RTT) m</w:t>
      </w:r>
      <w:r w:rsidRPr="008F6FC8">
        <w:rPr>
          <w:color w:val="0000FF"/>
          <w:sz w:val="24"/>
        </w:rPr>
        <w:t>easurements</w:t>
      </w:r>
    </w:p>
    <w:p w14:paraId="0CB0834C" w14:textId="7FCB710E" w:rsidR="008B710C" w:rsidRDefault="008B710C">
      <w:pPr>
        <w:pStyle w:val="Normal1"/>
        <w:jc w:val="both"/>
      </w:pPr>
      <w:r>
        <w:t xml:space="preserve">Each </w:t>
      </w:r>
      <w:proofErr w:type="spellStart"/>
      <w:r>
        <w:t>Ringo</w:t>
      </w:r>
      <w:proofErr w:type="spellEnd"/>
      <w:r>
        <w:t xml:space="preserve"> X will need to measure its RTT with every other </w:t>
      </w:r>
      <w:proofErr w:type="spellStart"/>
      <w:r>
        <w:t>Ringo</w:t>
      </w:r>
      <w:proofErr w:type="spellEnd"/>
      <w:r>
        <w:t xml:space="preserve">. This (N-1)-dimensional vector is referred to as the </w:t>
      </w:r>
      <w:r w:rsidRPr="008B710C">
        <w:rPr>
          <w:color w:val="FF0000"/>
        </w:rPr>
        <w:t>RTT vector</w:t>
      </w:r>
      <w:r>
        <w:t xml:space="preserve"> of </w:t>
      </w:r>
      <w:proofErr w:type="spellStart"/>
      <w:r w:rsidR="007538BB">
        <w:t>Ringo</w:t>
      </w:r>
      <w:proofErr w:type="spellEnd"/>
      <w:r w:rsidR="007538BB">
        <w:t xml:space="preserve"> </w:t>
      </w:r>
      <w:r>
        <w:t xml:space="preserve">X. The N </w:t>
      </w:r>
      <w:proofErr w:type="spellStart"/>
      <w:r>
        <w:t>Ringos</w:t>
      </w:r>
      <w:proofErr w:type="spellEnd"/>
      <w:r>
        <w:t xml:space="preserve"> will need to exchange their RTT vectors so that each of them can form an N-by-N </w:t>
      </w:r>
      <w:r w:rsidRPr="008B710C">
        <w:rPr>
          <w:color w:val="FF0000"/>
        </w:rPr>
        <w:t>RTT matrix</w:t>
      </w:r>
      <w:r>
        <w:t xml:space="preserve"> </w:t>
      </w:r>
      <w:r w:rsidR="007538BB">
        <w:t>that</w:t>
      </w:r>
      <w:r>
        <w:t xml:space="preserve"> contains the RTT between every pair of </w:t>
      </w:r>
      <w:proofErr w:type="spellStart"/>
      <w:r>
        <w:t>Ringos</w:t>
      </w:r>
      <w:proofErr w:type="spellEnd"/>
      <w:r>
        <w:t xml:space="preserve"> in the network. Note that all </w:t>
      </w:r>
      <w:proofErr w:type="spellStart"/>
      <w:r>
        <w:t>Ringos</w:t>
      </w:r>
      <w:proofErr w:type="spellEnd"/>
      <w:r>
        <w:t xml:space="preserve"> will eventually have the same RTT matrix.</w:t>
      </w:r>
    </w:p>
    <w:p w14:paraId="47F78F79" w14:textId="77777777" w:rsidR="007538BB" w:rsidRDefault="007538BB">
      <w:pPr>
        <w:pStyle w:val="Normal1"/>
        <w:jc w:val="both"/>
      </w:pPr>
    </w:p>
    <w:p w14:paraId="031133D0" w14:textId="6AA9A76A" w:rsidR="008B710C" w:rsidRDefault="008B710C">
      <w:pPr>
        <w:pStyle w:val="Normal1"/>
        <w:jc w:val="both"/>
      </w:pPr>
      <w:r>
        <w:t xml:space="preserve">For simplicity, </w:t>
      </w:r>
      <w:r w:rsidRPr="007538BB">
        <w:rPr>
          <w:i/>
        </w:rPr>
        <w:t>you can assume that the RTTs do not have any significant variations</w:t>
      </w:r>
      <w:r>
        <w:t xml:space="preserve">. This implies that you need to form the RTT matrix once. </w:t>
      </w:r>
    </w:p>
    <w:p w14:paraId="266871FD" w14:textId="77777777" w:rsidR="008B710C" w:rsidRDefault="008B710C">
      <w:pPr>
        <w:pStyle w:val="Normal1"/>
        <w:jc w:val="both"/>
      </w:pPr>
    </w:p>
    <w:p w14:paraId="5483A9E1" w14:textId="77777777" w:rsidR="008B710C" w:rsidRPr="008F6FC8" w:rsidRDefault="008B710C">
      <w:pPr>
        <w:pStyle w:val="Normal1"/>
        <w:jc w:val="both"/>
        <w:rPr>
          <w:color w:val="0000FF"/>
          <w:sz w:val="24"/>
        </w:rPr>
      </w:pPr>
      <w:r w:rsidRPr="008F6FC8">
        <w:rPr>
          <w:color w:val="0000FF"/>
          <w:sz w:val="24"/>
        </w:rPr>
        <w:t>Optimal ring formation</w:t>
      </w:r>
    </w:p>
    <w:p w14:paraId="083245C8" w14:textId="0546C80C" w:rsidR="008B710C" w:rsidRDefault="008B710C">
      <w:pPr>
        <w:pStyle w:val="Normal1"/>
        <w:jc w:val="both"/>
      </w:pPr>
      <w:r>
        <w:t xml:space="preserve">After the N </w:t>
      </w:r>
      <w:proofErr w:type="spellStart"/>
      <w:r>
        <w:t>Ringos</w:t>
      </w:r>
      <w:proofErr w:type="spellEnd"/>
      <w:r>
        <w:t xml:space="preserve"> have the complete RTT matrix, they need to compute the optimal ring network that interconnects all of them. </w:t>
      </w:r>
      <w:r w:rsidR="003829EC" w:rsidRPr="003829EC">
        <w:rPr>
          <w:color w:val="FF0000"/>
        </w:rPr>
        <w:t>A ring network is optimal when its links give</w:t>
      </w:r>
      <w:r w:rsidR="003829EC">
        <w:rPr>
          <w:color w:val="FF0000"/>
        </w:rPr>
        <w:t xml:space="preserve"> the</w:t>
      </w:r>
      <w:r w:rsidR="003829EC" w:rsidRPr="003829EC">
        <w:rPr>
          <w:color w:val="FF0000"/>
        </w:rPr>
        <w:t xml:space="preserve"> minimum cumulative</w:t>
      </w:r>
      <w:r w:rsidR="003829EC">
        <w:rPr>
          <w:color w:val="FF0000"/>
        </w:rPr>
        <w:t xml:space="preserve"> RTT</w:t>
      </w:r>
      <w:r w:rsidR="003829EC" w:rsidRPr="003829EC">
        <w:rPr>
          <w:color w:val="FF0000"/>
        </w:rPr>
        <w:t xml:space="preserve">. </w:t>
      </w:r>
      <w:r w:rsidR="003829EC">
        <w:t xml:space="preserve">You can assume that we will set the RTTs between </w:t>
      </w:r>
      <w:proofErr w:type="spellStart"/>
      <w:r w:rsidR="003829EC">
        <w:t>NetLab</w:t>
      </w:r>
      <w:proofErr w:type="spellEnd"/>
      <w:r w:rsidR="003829EC">
        <w:t xml:space="preserve"> machines so that there is only one optimal network (no ties). Note that the value of N will be quite small (say 4 or 5) – this implies that you should be able to calculate the optimal solution despite the computational complexity of this NP-Hard problem (also known as “Traveling Salesman Problem”).</w:t>
      </w:r>
    </w:p>
    <w:p w14:paraId="0775176E" w14:textId="77777777" w:rsidR="003829EC" w:rsidRDefault="003829EC">
      <w:pPr>
        <w:pStyle w:val="Normal1"/>
        <w:jc w:val="both"/>
      </w:pPr>
    </w:p>
    <w:p w14:paraId="32108ABD" w14:textId="23E348B3" w:rsidR="003829EC" w:rsidRPr="008F6FC8" w:rsidRDefault="003829EC">
      <w:pPr>
        <w:pStyle w:val="Normal1"/>
        <w:jc w:val="both"/>
        <w:rPr>
          <w:color w:val="0000FF"/>
          <w:sz w:val="24"/>
        </w:rPr>
      </w:pPr>
      <w:r w:rsidRPr="008F6FC8">
        <w:rPr>
          <w:color w:val="0000FF"/>
          <w:sz w:val="24"/>
        </w:rPr>
        <w:t>Reliable Data Transport</w:t>
      </w:r>
    </w:p>
    <w:p w14:paraId="0DAF9661" w14:textId="57F7A773" w:rsidR="003829EC" w:rsidRDefault="003829EC">
      <w:pPr>
        <w:pStyle w:val="Normal1"/>
        <w:jc w:val="both"/>
      </w:pPr>
      <w:r>
        <w:t xml:space="preserve">One </w:t>
      </w:r>
      <w:proofErr w:type="spellStart"/>
      <w:r>
        <w:t>Ringo</w:t>
      </w:r>
      <w:proofErr w:type="spellEnd"/>
      <w:r>
        <w:t xml:space="preserve"> will be set (with a command-line argument) as the </w:t>
      </w:r>
      <w:r w:rsidRPr="00887AF7">
        <w:rPr>
          <w:color w:val="FF0000"/>
        </w:rPr>
        <w:t>Sender</w:t>
      </w:r>
      <w:r>
        <w:t xml:space="preserve">. Another </w:t>
      </w:r>
      <w:proofErr w:type="spellStart"/>
      <w:r>
        <w:t>Ringo</w:t>
      </w:r>
      <w:proofErr w:type="spellEnd"/>
      <w:r>
        <w:t xml:space="preserve"> will be set as the </w:t>
      </w:r>
      <w:r w:rsidRPr="00887AF7">
        <w:rPr>
          <w:color w:val="FF0000"/>
        </w:rPr>
        <w:t>Receiver</w:t>
      </w:r>
      <w:r>
        <w:t xml:space="preserve">. The N-2 other </w:t>
      </w:r>
      <w:proofErr w:type="spellStart"/>
      <w:r>
        <w:t>Ringos</w:t>
      </w:r>
      <w:proofErr w:type="spellEnd"/>
      <w:r>
        <w:t xml:space="preserve"> will </w:t>
      </w:r>
      <w:r w:rsidR="007538BB">
        <w:t>act as</w:t>
      </w:r>
      <w:r>
        <w:t xml:space="preserve"> </w:t>
      </w:r>
      <w:r w:rsidRPr="00887AF7">
        <w:rPr>
          <w:color w:val="FF0000"/>
        </w:rPr>
        <w:t>Forwarders</w:t>
      </w:r>
      <w:r>
        <w:t xml:space="preserve">. The Sender should be able to originate a file transfer to the Receiver. The Forwarders are just moving each received packet from one </w:t>
      </w:r>
      <w:proofErr w:type="spellStart"/>
      <w:r>
        <w:t>Ringo</w:t>
      </w:r>
      <w:proofErr w:type="spellEnd"/>
      <w:r>
        <w:t xml:space="preserve"> to the next along the path (a completely “stateless” operation). </w:t>
      </w:r>
    </w:p>
    <w:p w14:paraId="6BDAE7B2" w14:textId="77777777" w:rsidR="007538BB" w:rsidRDefault="007538BB">
      <w:pPr>
        <w:pStyle w:val="Normal1"/>
        <w:jc w:val="both"/>
      </w:pPr>
    </w:p>
    <w:p w14:paraId="39EA0CFD" w14:textId="05AE3FE4" w:rsidR="00887AF7" w:rsidRDefault="003829EC">
      <w:pPr>
        <w:pStyle w:val="Normal1"/>
        <w:jc w:val="both"/>
      </w:pPr>
      <w:r>
        <w:t>The file transfer needs to be reliable, meaning that the transferred file at</w:t>
      </w:r>
      <w:r w:rsidR="00887AF7">
        <w:t xml:space="preserve"> the Receiver should be identical</w:t>
      </w:r>
      <w:r>
        <w:t xml:space="preserve"> with the file at the Sender. </w:t>
      </w:r>
    </w:p>
    <w:p w14:paraId="50085CBF" w14:textId="77777777" w:rsidR="007538BB" w:rsidRDefault="007538BB">
      <w:pPr>
        <w:pStyle w:val="Normal1"/>
        <w:jc w:val="both"/>
      </w:pPr>
    </w:p>
    <w:p w14:paraId="753D1A79" w14:textId="01F00AF0" w:rsidR="003829EC" w:rsidRDefault="003829EC" w:rsidP="004B40E6">
      <w:pPr>
        <w:pStyle w:val="Normal1"/>
        <w:jc w:val="both"/>
      </w:pPr>
      <w:r>
        <w:t xml:space="preserve">We will be using a Network Emulator that will be introducing random packet losses between the </w:t>
      </w:r>
      <w:proofErr w:type="spellStart"/>
      <w:r>
        <w:t>NetLab</w:t>
      </w:r>
      <w:proofErr w:type="spellEnd"/>
      <w:r>
        <w:t xml:space="preserve"> machines</w:t>
      </w:r>
      <w:r w:rsidR="005209DB">
        <w:t>. The Emulator can also duplicate packets</w:t>
      </w:r>
      <w:r>
        <w:t xml:space="preserve">. </w:t>
      </w:r>
    </w:p>
    <w:p w14:paraId="64E0B73B" w14:textId="77777777" w:rsidR="007538BB" w:rsidRDefault="007538BB">
      <w:pPr>
        <w:pStyle w:val="Normal1"/>
        <w:jc w:val="both"/>
      </w:pPr>
    </w:p>
    <w:p w14:paraId="2E6DF5B7" w14:textId="3E4601AA" w:rsidR="00887AF7" w:rsidRDefault="00887AF7">
      <w:pPr>
        <w:pStyle w:val="Normal1"/>
        <w:jc w:val="both"/>
      </w:pPr>
      <w:r>
        <w:t xml:space="preserve">For simplicity, we suggest you design a simple reliable data transport protocol. For instance, you can use a variation of the </w:t>
      </w:r>
      <w:r w:rsidRPr="00887AF7">
        <w:rPr>
          <w:color w:val="FF0000"/>
        </w:rPr>
        <w:t xml:space="preserve">Stop-and-Wait protocol </w:t>
      </w:r>
      <w:r>
        <w:t xml:space="preserve">(that we will also discuss in class). In that protocol, the Sender transmits one data packet at a time, and waits for that packet to be </w:t>
      </w:r>
      <w:r w:rsidRPr="00887AF7">
        <w:rPr>
          <w:color w:val="FF0000"/>
        </w:rPr>
        <w:t>ACK</w:t>
      </w:r>
      <w:r>
        <w:t>-</w:t>
      </w:r>
      <w:proofErr w:type="spellStart"/>
      <w:r>
        <w:t>nowledged</w:t>
      </w:r>
      <w:proofErr w:type="spellEnd"/>
      <w:r>
        <w:t xml:space="preserve">. </w:t>
      </w:r>
      <w:proofErr w:type="gramStart"/>
      <w:r>
        <w:t xml:space="preserve">If an ACK is not received within a certain </w:t>
      </w:r>
      <w:r w:rsidRPr="00887AF7">
        <w:rPr>
          <w:color w:val="FF0000"/>
        </w:rPr>
        <w:t xml:space="preserve">Retransmission Timeout </w:t>
      </w:r>
      <w:r>
        <w:t>(that you will need to pick wisely), the packet is retransmitted by the Sender</w:t>
      </w:r>
      <w:proofErr w:type="gramEnd"/>
      <w:r>
        <w:t xml:space="preserve">. Packets and ACKs need to have </w:t>
      </w:r>
      <w:r w:rsidRPr="00887AF7">
        <w:rPr>
          <w:color w:val="FF0000"/>
        </w:rPr>
        <w:t xml:space="preserve">a sequence number </w:t>
      </w:r>
      <w:r>
        <w:t xml:space="preserve">(how many bits do you need for the sequence numbers?). Feel free to design or experiment with other reliable data transport protocols. </w:t>
      </w:r>
    </w:p>
    <w:p w14:paraId="6A3D41D8" w14:textId="77777777" w:rsidR="00510949" w:rsidRDefault="00510949">
      <w:pPr>
        <w:pStyle w:val="Normal1"/>
        <w:jc w:val="both"/>
      </w:pPr>
    </w:p>
    <w:p w14:paraId="209805B8" w14:textId="78528F11" w:rsidR="00887AF7" w:rsidRPr="007538BB" w:rsidRDefault="00887AF7">
      <w:pPr>
        <w:pStyle w:val="Normal1"/>
        <w:jc w:val="both"/>
        <w:rPr>
          <w:color w:val="000000" w:themeColor="text1"/>
        </w:rPr>
      </w:pPr>
      <w:r w:rsidRPr="007538BB">
        <w:rPr>
          <w:color w:val="000000" w:themeColor="text1"/>
        </w:rPr>
        <w:t xml:space="preserve">Some </w:t>
      </w:r>
      <w:r w:rsidRPr="007631B3">
        <w:rPr>
          <w:color w:val="FF0000"/>
        </w:rPr>
        <w:t>requirements</w:t>
      </w:r>
      <w:r w:rsidR="007538BB" w:rsidRPr="007538BB">
        <w:rPr>
          <w:color w:val="000000" w:themeColor="text1"/>
        </w:rPr>
        <w:t xml:space="preserve"> about the transport protocol</w:t>
      </w:r>
      <w:r w:rsidRPr="007538BB">
        <w:rPr>
          <w:color w:val="000000" w:themeColor="text1"/>
        </w:rPr>
        <w:t>:</w:t>
      </w:r>
    </w:p>
    <w:p w14:paraId="03203080" w14:textId="00B43760" w:rsidR="00887AF7" w:rsidRDefault="00887AF7" w:rsidP="00887AF7">
      <w:pPr>
        <w:pStyle w:val="Normal1"/>
        <w:numPr>
          <w:ilvl w:val="0"/>
          <w:numId w:val="12"/>
        </w:numPr>
        <w:jc w:val="both"/>
      </w:pPr>
      <w:r>
        <w:t>You should not use TCP for the data transfer or for any other task in this project. You should only use UDP sockets.</w:t>
      </w:r>
    </w:p>
    <w:p w14:paraId="295017F7" w14:textId="70E03C7A" w:rsidR="00887AF7" w:rsidRDefault="00510949" w:rsidP="00887AF7">
      <w:pPr>
        <w:pStyle w:val="Normal1"/>
        <w:numPr>
          <w:ilvl w:val="0"/>
          <w:numId w:val="12"/>
        </w:numPr>
        <w:jc w:val="both"/>
      </w:pPr>
      <w:r>
        <w:t xml:space="preserve">Your </w:t>
      </w:r>
      <w:r w:rsidR="007538BB">
        <w:t>transport</w:t>
      </w:r>
      <w:r>
        <w:t xml:space="preserve"> should be efficient. For example, a design that tries to deal with packet losses by transmitting each packet ten t</w:t>
      </w:r>
      <w:r w:rsidR="007538BB">
        <w:t>imes would be a very bad design.</w:t>
      </w:r>
    </w:p>
    <w:p w14:paraId="30B9F548" w14:textId="5004835E" w:rsidR="00510949" w:rsidRDefault="00510949" w:rsidP="00887AF7">
      <w:pPr>
        <w:pStyle w:val="Normal1"/>
        <w:numPr>
          <w:ilvl w:val="0"/>
          <w:numId w:val="12"/>
        </w:numPr>
        <w:jc w:val="both"/>
      </w:pPr>
      <w:r>
        <w:t xml:space="preserve">The communication protocol between the Sender and Receiver should be connection-oriented (i.e., the Sender needs to “call” the Receiver and establish a connection before you start transferring data from the Sender to the Receiver). </w:t>
      </w:r>
    </w:p>
    <w:p w14:paraId="58308F61" w14:textId="22C08794" w:rsidR="00510949" w:rsidRDefault="00510949" w:rsidP="00887AF7">
      <w:pPr>
        <w:pStyle w:val="Normal1"/>
        <w:numPr>
          <w:ilvl w:val="0"/>
          <w:numId w:val="12"/>
        </w:numPr>
        <w:jc w:val="both"/>
      </w:pPr>
      <w:r>
        <w:t>The Sender needs to terminate the connection when the transfer is complete.</w:t>
      </w:r>
    </w:p>
    <w:p w14:paraId="61260480" w14:textId="0738608D" w:rsidR="005209DB" w:rsidRDefault="005209DB" w:rsidP="005209DB">
      <w:pPr>
        <w:pStyle w:val="Normal1"/>
        <w:numPr>
          <w:ilvl w:val="0"/>
          <w:numId w:val="12"/>
        </w:numPr>
        <w:jc w:val="both"/>
      </w:pPr>
      <w:r>
        <w:t>The transferred file may be binary.</w:t>
      </w:r>
    </w:p>
    <w:p w14:paraId="1120C1DD" w14:textId="77777777" w:rsidR="00510949" w:rsidRDefault="00510949" w:rsidP="00510949">
      <w:pPr>
        <w:pStyle w:val="Normal1"/>
        <w:jc w:val="both"/>
      </w:pPr>
    </w:p>
    <w:p w14:paraId="0F8F3A99" w14:textId="054D6D33" w:rsidR="00887AF7" w:rsidRPr="007538BB" w:rsidRDefault="00887AF7">
      <w:pPr>
        <w:pStyle w:val="Normal1"/>
        <w:jc w:val="both"/>
        <w:rPr>
          <w:color w:val="000000" w:themeColor="text1"/>
        </w:rPr>
      </w:pPr>
      <w:r w:rsidRPr="007538BB">
        <w:rPr>
          <w:color w:val="000000" w:themeColor="text1"/>
        </w:rPr>
        <w:t xml:space="preserve">Some </w:t>
      </w:r>
      <w:r w:rsidRPr="007631B3">
        <w:rPr>
          <w:color w:val="FF0000"/>
        </w:rPr>
        <w:t>simplifying assumptions</w:t>
      </w:r>
      <w:r w:rsidR="007538BB" w:rsidRPr="007538BB">
        <w:rPr>
          <w:color w:val="000000" w:themeColor="text1"/>
        </w:rPr>
        <w:t xml:space="preserve"> about the transport protocol</w:t>
      </w:r>
      <w:r w:rsidRPr="007538BB">
        <w:rPr>
          <w:color w:val="000000" w:themeColor="text1"/>
        </w:rPr>
        <w:t>:</w:t>
      </w:r>
    </w:p>
    <w:p w14:paraId="610A4F13" w14:textId="08C04C61" w:rsidR="00887AF7" w:rsidRDefault="00887AF7" w:rsidP="00887AF7">
      <w:pPr>
        <w:pStyle w:val="Normal1"/>
        <w:numPr>
          <w:ilvl w:val="0"/>
          <w:numId w:val="11"/>
        </w:numPr>
        <w:jc w:val="both"/>
      </w:pPr>
      <w:r>
        <w:t>The maximum size of the transferred file will be 1MB.</w:t>
      </w:r>
    </w:p>
    <w:p w14:paraId="1EE9C1E6" w14:textId="38170F85" w:rsidR="00887AF7" w:rsidRDefault="00887AF7" w:rsidP="00887AF7">
      <w:pPr>
        <w:pStyle w:val="Normal1"/>
        <w:numPr>
          <w:ilvl w:val="0"/>
          <w:numId w:val="11"/>
        </w:numPr>
        <w:jc w:val="both"/>
      </w:pPr>
      <w:r>
        <w:t>The Sender and the Receiver will NOT go offline during an active transfer.</w:t>
      </w:r>
    </w:p>
    <w:p w14:paraId="25A78F9E" w14:textId="24F053E6" w:rsidR="00887AF7" w:rsidRDefault="00887AF7" w:rsidP="00887AF7">
      <w:pPr>
        <w:pStyle w:val="Normal1"/>
        <w:numPr>
          <w:ilvl w:val="0"/>
          <w:numId w:val="11"/>
        </w:numPr>
        <w:jc w:val="both"/>
      </w:pPr>
      <w:r>
        <w:t>At most one Forwarder can go offline during an active transfer.</w:t>
      </w:r>
    </w:p>
    <w:p w14:paraId="3392E1E1" w14:textId="5F2E1ADD" w:rsidR="00887AF7" w:rsidRDefault="00887AF7" w:rsidP="00887AF7">
      <w:pPr>
        <w:pStyle w:val="Normal1"/>
        <w:numPr>
          <w:ilvl w:val="0"/>
          <w:numId w:val="11"/>
        </w:numPr>
        <w:jc w:val="both"/>
      </w:pPr>
      <w:r>
        <w:t>The Sender will NOT initiate a new transfer before the previous one is complete.</w:t>
      </w:r>
    </w:p>
    <w:p w14:paraId="69039542" w14:textId="6DA10C79" w:rsidR="00510949" w:rsidRDefault="00510949" w:rsidP="007538BB">
      <w:pPr>
        <w:pStyle w:val="Normal1"/>
        <w:ind w:left="360"/>
        <w:jc w:val="both"/>
      </w:pPr>
    </w:p>
    <w:p w14:paraId="3D5B4FC0" w14:textId="77777777" w:rsidR="006250EA" w:rsidRDefault="006250EA">
      <w:pPr>
        <w:pStyle w:val="Normal1"/>
        <w:jc w:val="both"/>
      </w:pPr>
    </w:p>
    <w:p w14:paraId="79D82A03" w14:textId="32981ADE" w:rsidR="007538BB" w:rsidRPr="008F6FC8" w:rsidRDefault="007538BB">
      <w:pPr>
        <w:pStyle w:val="Normal1"/>
        <w:jc w:val="both"/>
        <w:rPr>
          <w:color w:val="0000FF"/>
          <w:sz w:val="24"/>
        </w:rPr>
      </w:pPr>
      <w:r w:rsidRPr="008F6FC8">
        <w:rPr>
          <w:color w:val="0000FF"/>
          <w:sz w:val="24"/>
        </w:rPr>
        <w:t>Routing</w:t>
      </w:r>
      <w:r w:rsidR="009A60A4" w:rsidRPr="008F6FC8">
        <w:rPr>
          <w:color w:val="0000FF"/>
          <w:sz w:val="24"/>
        </w:rPr>
        <w:t xml:space="preserve"> -- and transfers in the presence of churn</w:t>
      </w:r>
    </w:p>
    <w:p w14:paraId="7A4A406B" w14:textId="77777777" w:rsidR="007538BB" w:rsidRDefault="007538BB" w:rsidP="007538BB">
      <w:pPr>
        <w:pStyle w:val="Normal1"/>
        <w:jc w:val="both"/>
      </w:pPr>
      <w:r>
        <w:t xml:space="preserve">A ring network has only two paths between every pair of nodes. The Sender </w:t>
      </w:r>
      <w:proofErr w:type="spellStart"/>
      <w:r>
        <w:t>Ringo</w:t>
      </w:r>
      <w:proofErr w:type="spellEnd"/>
      <w:r>
        <w:t xml:space="preserve"> will need to select the path that minimizes the RTT to the Receiver </w:t>
      </w:r>
      <w:proofErr w:type="spellStart"/>
      <w:r>
        <w:t>Ringo</w:t>
      </w:r>
      <w:proofErr w:type="spellEnd"/>
      <w:r>
        <w:t xml:space="preserve">. </w:t>
      </w:r>
      <w:r w:rsidRPr="007631B3">
        <w:rPr>
          <w:color w:val="FF0000"/>
        </w:rPr>
        <w:t>Only that path should be used for the transfer.</w:t>
      </w:r>
      <w:r>
        <w:t xml:space="preserve"> </w:t>
      </w:r>
    </w:p>
    <w:p w14:paraId="3A69E71F" w14:textId="77777777" w:rsidR="00FE5771" w:rsidRDefault="00FE5771" w:rsidP="007538BB">
      <w:pPr>
        <w:pStyle w:val="Normal1"/>
        <w:jc w:val="both"/>
      </w:pPr>
    </w:p>
    <w:p w14:paraId="0662F62D" w14:textId="4F78CA5D" w:rsidR="007538BB" w:rsidRDefault="00FE5771">
      <w:pPr>
        <w:pStyle w:val="Normal1"/>
        <w:jc w:val="both"/>
        <w:rPr>
          <w:ins w:id="6" w:author="Constantine" w:date="2018-02-14T21:55:00Z"/>
        </w:rPr>
      </w:pPr>
      <w:r>
        <w:t xml:space="preserve">However, one of the Forwarders may go offline during a data transfer. If that Forwarder is in the path that the Sender uses, the data transfer will not be able to proceed. </w:t>
      </w:r>
      <w:r w:rsidR="009A60A4">
        <w:t xml:space="preserve">It is not acceptable to just wait for the offline </w:t>
      </w:r>
      <w:proofErr w:type="gramStart"/>
      <w:r w:rsidR="009A60A4">
        <w:t>Forwarder</w:t>
      </w:r>
      <w:proofErr w:type="gramEnd"/>
      <w:r w:rsidR="009A60A4">
        <w:t xml:space="preserve"> to come back online (that may never happen). Also, it may be too complicated if you try to continue the data transfer while the remaining </w:t>
      </w:r>
      <w:proofErr w:type="spellStart"/>
      <w:r w:rsidR="009A60A4">
        <w:t>Ringos</w:t>
      </w:r>
      <w:proofErr w:type="spellEnd"/>
      <w:r w:rsidR="009A60A4">
        <w:t xml:space="preserve"> try to re-converge to a new ring. </w:t>
      </w:r>
      <w:ins w:id="7" w:author="Constantine" w:date="2018-02-14T21:54:00Z">
        <w:r w:rsidR="004B40E6">
          <w:t xml:space="preserve">Instead, we request that you design your protocol so that </w:t>
        </w:r>
        <w:r w:rsidR="004B40E6" w:rsidRPr="007631B3">
          <w:rPr>
            <w:color w:val="FF0000"/>
          </w:rPr>
          <w:t>the data transfer completes by using the second available path in the ring from the Sender to the Receiver</w:t>
        </w:r>
        <w:r w:rsidR="004B40E6">
          <w:t>, while putting the ring re-computation process on</w:t>
        </w:r>
      </w:ins>
      <w:r w:rsidR="007631B3">
        <w:t>-</w:t>
      </w:r>
      <w:ins w:id="8" w:author="Constantine" w:date="2018-02-14T21:54:00Z">
        <w:r w:rsidR="004B40E6">
          <w:t xml:space="preserve">hold. That </w:t>
        </w:r>
      </w:ins>
      <w:ins w:id="9" w:author="Constantine" w:date="2018-02-14T21:59:00Z">
        <w:r w:rsidR="008F6FC8">
          <w:t xml:space="preserve">re-computation </w:t>
        </w:r>
      </w:ins>
      <w:ins w:id="10" w:author="Constantine" w:date="2018-02-14T21:54:00Z">
        <w:r w:rsidR="004B40E6">
          <w:t xml:space="preserve">process can take place after the data transfer is complete. </w:t>
        </w:r>
      </w:ins>
    </w:p>
    <w:p w14:paraId="02508513" w14:textId="77777777" w:rsidR="007F4FA5" w:rsidRDefault="007F4FA5" w:rsidP="00FD75A0">
      <w:pPr>
        <w:pStyle w:val="Normal1"/>
        <w:jc w:val="both"/>
      </w:pPr>
    </w:p>
    <w:p w14:paraId="660DDA3B" w14:textId="77777777" w:rsidR="007F4FA5" w:rsidRDefault="007F4FA5" w:rsidP="00FD75A0">
      <w:pPr>
        <w:pStyle w:val="Normal1"/>
        <w:jc w:val="both"/>
      </w:pPr>
    </w:p>
    <w:p w14:paraId="360BB1B1" w14:textId="7D0CF448" w:rsidR="006250EA" w:rsidRDefault="00F6519D" w:rsidP="00CE4763">
      <w:pPr>
        <w:pStyle w:val="Heading3"/>
        <w:spacing w:after="200"/>
        <w:contextualSpacing w:val="0"/>
        <w:jc w:val="both"/>
      </w:pPr>
      <w:bookmarkStart w:id="11" w:name="h.etqjcgpn4xt0" w:colFirst="0" w:colLast="0"/>
      <w:bookmarkStart w:id="12" w:name="h.rmbl65ek0epc" w:colFirst="0" w:colLast="0"/>
      <w:bookmarkEnd w:id="11"/>
      <w:bookmarkEnd w:id="12"/>
      <w:r>
        <w:lastRenderedPageBreak/>
        <w:t xml:space="preserve">2. </w:t>
      </w:r>
      <w:proofErr w:type="spellStart"/>
      <w:r w:rsidR="007538BB">
        <w:t>Ringo</w:t>
      </w:r>
      <w:proofErr w:type="spellEnd"/>
      <w:r>
        <w:t xml:space="preserve"> interface</w:t>
      </w:r>
    </w:p>
    <w:p w14:paraId="79ACB095" w14:textId="5E34C404" w:rsidR="006250EA" w:rsidRDefault="00855630">
      <w:pPr>
        <w:pStyle w:val="Normal1"/>
        <w:jc w:val="both"/>
      </w:pPr>
      <w:r>
        <w:t xml:space="preserve">The </w:t>
      </w:r>
      <w:proofErr w:type="spellStart"/>
      <w:r w:rsidR="007538BB">
        <w:t>Ringo</w:t>
      </w:r>
      <w:proofErr w:type="spellEnd"/>
      <w:r w:rsidR="007538BB">
        <w:t xml:space="preserve"> command-line</w:t>
      </w:r>
      <w:r>
        <w:t xml:space="preserve"> should be as follows:</w:t>
      </w:r>
    </w:p>
    <w:p w14:paraId="70FF49CC" w14:textId="77777777" w:rsidR="006250EA" w:rsidRDefault="006250EA">
      <w:pPr>
        <w:pStyle w:val="Normal1"/>
        <w:jc w:val="both"/>
      </w:pPr>
    </w:p>
    <w:p w14:paraId="3760B7EF" w14:textId="1CF11993" w:rsidR="006250EA" w:rsidRDefault="00F6519D" w:rsidP="00F73F5C">
      <w:pPr>
        <w:pStyle w:val="Normal1"/>
        <w:numPr>
          <w:ilvl w:val="0"/>
          <w:numId w:val="2"/>
        </w:numPr>
        <w:ind w:hanging="360"/>
        <w:contextualSpacing/>
        <w:jc w:val="both"/>
      </w:pPr>
      <w:r>
        <w:rPr>
          <w:rFonts w:ascii="Courier New" w:eastAsia="Courier New" w:hAnsi="Courier New" w:cs="Courier New"/>
        </w:rPr>
        <w:t xml:space="preserve">Command line: </w:t>
      </w:r>
      <w:proofErr w:type="spellStart"/>
      <w:r w:rsidR="007538BB" w:rsidRPr="00F73F5C">
        <w:rPr>
          <w:rFonts w:ascii="Courier New" w:eastAsia="Courier New" w:hAnsi="Courier New" w:cs="Courier New"/>
          <w:b/>
        </w:rPr>
        <w:t>ringo</w:t>
      </w:r>
      <w:proofErr w:type="spellEnd"/>
      <w:r w:rsidR="007538BB" w:rsidRPr="00F73F5C">
        <w:rPr>
          <w:rFonts w:ascii="Courier New" w:eastAsia="Courier New" w:hAnsi="Courier New" w:cs="Courier New"/>
          <w:b/>
        </w:rPr>
        <w:t xml:space="preserve"> &lt;flag&gt; &lt;local-port&gt; &lt;</w:t>
      </w:r>
      <w:proofErr w:type="spellStart"/>
      <w:r w:rsidR="007538BB" w:rsidRPr="00F73F5C">
        <w:rPr>
          <w:rFonts w:ascii="Courier New" w:eastAsia="Courier New" w:hAnsi="Courier New" w:cs="Courier New"/>
          <w:b/>
        </w:rPr>
        <w:t>PoC</w:t>
      </w:r>
      <w:proofErr w:type="spellEnd"/>
      <w:r w:rsidR="007538BB" w:rsidRPr="00F73F5C">
        <w:rPr>
          <w:rFonts w:ascii="Courier New" w:eastAsia="Courier New" w:hAnsi="Courier New" w:cs="Courier New"/>
          <w:b/>
        </w:rPr>
        <w:t>-name&gt; &lt;</w:t>
      </w:r>
      <w:proofErr w:type="spellStart"/>
      <w:r w:rsidR="007538BB" w:rsidRPr="00F73F5C">
        <w:rPr>
          <w:rFonts w:ascii="Courier New" w:eastAsia="Courier New" w:hAnsi="Courier New" w:cs="Courier New"/>
          <w:b/>
        </w:rPr>
        <w:t>PoC</w:t>
      </w:r>
      <w:proofErr w:type="spellEnd"/>
      <w:r w:rsidR="007538BB" w:rsidRPr="00F73F5C">
        <w:rPr>
          <w:rFonts w:ascii="Courier New" w:eastAsia="Courier New" w:hAnsi="Courier New" w:cs="Courier New"/>
          <w:b/>
        </w:rPr>
        <w:t>-port&gt; &lt;N&gt;</w:t>
      </w:r>
      <w:r w:rsidR="007538BB">
        <w:rPr>
          <w:rFonts w:ascii="Courier New" w:eastAsia="Courier New" w:hAnsi="Courier New" w:cs="Courier New"/>
        </w:rPr>
        <w:t xml:space="preserve"> </w:t>
      </w:r>
      <w:r w:rsidR="00855630">
        <w:t xml:space="preserve">  </w:t>
      </w:r>
    </w:p>
    <w:p w14:paraId="686EDF89" w14:textId="29AA54AF" w:rsidR="00F73F5C" w:rsidRDefault="00F73F5C" w:rsidP="00F73F5C">
      <w:pPr>
        <w:pStyle w:val="Normal1"/>
        <w:ind w:left="720"/>
        <w:jc w:val="both"/>
      </w:pPr>
    </w:p>
    <w:p w14:paraId="147D1EEC" w14:textId="480B2FBB" w:rsidR="006250EA" w:rsidRDefault="00F73F5C">
      <w:pPr>
        <w:pStyle w:val="Normal1"/>
        <w:jc w:val="both"/>
      </w:pPr>
      <w:r w:rsidRPr="00F73F5C">
        <w:rPr>
          <w:rFonts w:ascii="Courier New" w:eastAsia="Courier New" w:hAnsi="Courier New" w:cs="Courier New"/>
          <w:b/>
        </w:rPr>
        <w:t>&lt;</w:t>
      </w:r>
      <w:proofErr w:type="gramStart"/>
      <w:r w:rsidRPr="00F73F5C">
        <w:rPr>
          <w:rFonts w:ascii="Courier New" w:eastAsia="Courier New" w:hAnsi="Courier New" w:cs="Courier New"/>
          <w:b/>
        </w:rPr>
        <w:t>f</w:t>
      </w:r>
      <w:r w:rsidR="007538BB" w:rsidRPr="00F73F5C">
        <w:rPr>
          <w:rFonts w:ascii="Courier New" w:eastAsia="Courier New" w:hAnsi="Courier New" w:cs="Courier New"/>
          <w:b/>
        </w:rPr>
        <w:t>lag</w:t>
      </w:r>
      <w:proofErr w:type="gramEnd"/>
      <w:r w:rsidRPr="00F73F5C">
        <w:rPr>
          <w:rFonts w:ascii="Courier New" w:eastAsia="Courier New" w:hAnsi="Courier New" w:cs="Courier New"/>
          <w:b/>
        </w:rPr>
        <w:t>&gt;</w:t>
      </w:r>
      <w:r w:rsidR="00855630" w:rsidRPr="00F73F5C">
        <w:rPr>
          <w:b/>
        </w:rPr>
        <w:t>:</w:t>
      </w:r>
      <w:r w:rsidR="00855630">
        <w:t xml:space="preserve"> </w:t>
      </w:r>
      <w:r>
        <w:t xml:space="preserve">S if this </w:t>
      </w:r>
      <w:proofErr w:type="spellStart"/>
      <w:r>
        <w:t>Ringo</w:t>
      </w:r>
      <w:proofErr w:type="spellEnd"/>
      <w:r>
        <w:t xml:space="preserve"> peer is the Sender, R if it is the Receiver, and F if it is a Forwarder</w:t>
      </w:r>
    </w:p>
    <w:p w14:paraId="7D5BFEDA" w14:textId="38DB7596" w:rsidR="00F73F5C" w:rsidRDefault="00F73F5C" w:rsidP="00F73F5C">
      <w:pPr>
        <w:pStyle w:val="Normal1"/>
        <w:jc w:val="both"/>
      </w:pPr>
      <w:r w:rsidRPr="00F73F5C">
        <w:rPr>
          <w:rFonts w:ascii="Courier New" w:eastAsia="Courier New" w:hAnsi="Courier New" w:cs="Courier New"/>
          <w:b/>
        </w:rPr>
        <w:t>&lt;</w:t>
      </w:r>
      <w:proofErr w:type="gramStart"/>
      <w:r>
        <w:rPr>
          <w:rFonts w:ascii="Courier New" w:eastAsia="Courier New" w:hAnsi="Courier New" w:cs="Courier New"/>
          <w:b/>
        </w:rPr>
        <w:t>local</w:t>
      </w:r>
      <w:proofErr w:type="gramEnd"/>
      <w:r>
        <w:rPr>
          <w:rFonts w:ascii="Courier New" w:eastAsia="Courier New" w:hAnsi="Courier New" w:cs="Courier New"/>
          <w:b/>
        </w:rPr>
        <w:t>-port</w:t>
      </w:r>
      <w:r w:rsidRPr="00F73F5C">
        <w:rPr>
          <w:rFonts w:ascii="Courier New" w:eastAsia="Courier New" w:hAnsi="Courier New" w:cs="Courier New"/>
          <w:b/>
        </w:rPr>
        <w:t>&gt;</w:t>
      </w:r>
      <w:r w:rsidRPr="00F73F5C">
        <w:rPr>
          <w:b/>
        </w:rPr>
        <w:t>:</w:t>
      </w:r>
      <w:r>
        <w:t xml:space="preserve"> the UDP port number that this </w:t>
      </w:r>
      <w:proofErr w:type="spellStart"/>
      <w:r>
        <w:t>Ringo</w:t>
      </w:r>
      <w:proofErr w:type="spellEnd"/>
      <w:r>
        <w:t xml:space="preserve"> should use (at least for peer discovery)</w:t>
      </w:r>
    </w:p>
    <w:p w14:paraId="2AB50870" w14:textId="6C21C743" w:rsidR="00F73F5C" w:rsidRDefault="00F73F5C" w:rsidP="00F73F5C">
      <w:pPr>
        <w:pStyle w:val="Normal1"/>
        <w:jc w:val="both"/>
      </w:pPr>
      <w:r w:rsidRPr="00F73F5C">
        <w:rPr>
          <w:rFonts w:ascii="Courier New" w:eastAsia="Courier New" w:hAnsi="Courier New" w:cs="Courier New"/>
          <w:b/>
        </w:rPr>
        <w:t>&lt;</w:t>
      </w:r>
      <w:proofErr w:type="spellStart"/>
      <w:r>
        <w:rPr>
          <w:rFonts w:ascii="Courier New" w:eastAsia="Courier New" w:hAnsi="Courier New" w:cs="Courier New"/>
          <w:b/>
        </w:rPr>
        <w:t>PoC</w:t>
      </w:r>
      <w:proofErr w:type="spellEnd"/>
      <w:r>
        <w:rPr>
          <w:rFonts w:ascii="Courier New" w:eastAsia="Courier New" w:hAnsi="Courier New" w:cs="Courier New"/>
          <w:b/>
        </w:rPr>
        <w:t>-name</w:t>
      </w:r>
      <w:r w:rsidRPr="00F73F5C">
        <w:rPr>
          <w:rFonts w:ascii="Courier New" w:eastAsia="Courier New" w:hAnsi="Courier New" w:cs="Courier New"/>
          <w:b/>
        </w:rPr>
        <w:t>&gt;</w:t>
      </w:r>
      <w:r w:rsidRPr="00F73F5C">
        <w:rPr>
          <w:b/>
        </w:rPr>
        <w:t>:</w:t>
      </w:r>
      <w:r>
        <w:t xml:space="preserve"> the host-name of the </w:t>
      </w:r>
      <w:proofErr w:type="spellStart"/>
      <w:r>
        <w:t>PoC</w:t>
      </w:r>
      <w:proofErr w:type="spellEnd"/>
      <w:r>
        <w:t xml:space="preserve"> for this </w:t>
      </w:r>
      <w:proofErr w:type="spellStart"/>
      <w:r>
        <w:t>Ringo</w:t>
      </w:r>
      <w:proofErr w:type="spellEnd"/>
      <w:r>
        <w:t xml:space="preserve">. Set to 0 if this </w:t>
      </w:r>
      <w:proofErr w:type="spellStart"/>
      <w:r>
        <w:t>Ringo</w:t>
      </w:r>
      <w:proofErr w:type="spellEnd"/>
      <w:r>
        <w:t xml:space="preserve"> does not have a </w:t>
      </w:r>
      <w:proofErr w:type="spellStart"/>
      <w:r>
        <w:t>PoC</w:t>
      </w:r>
      <w:proofErr w:type="spellEnd"/>
      <w:r>
        <w:t>.</w:t>
      </w:r>
    </w:p>
    <w:p w14:paraId="66E6505F" w14:textId="2DCA05D8" w:rsidR="00F73F5C" w:rsidRDefault="00F73F5C" w:rsidP="00F73F5C">
      <w:pPr>
        <w:pStyle w:val="Normal1"/>
        <w:jc w:val="both"/>
      </w:pPr>
      <w:r w:rsidRPr="00F73F5C">
        <w:rPr>
          <w:rFonts w:ascii="Courier New" w:eastAsia="Courier New" w:hAnsi="Courier New" w:cs="Courier New"/>
          <w:b/>
        </w:rPr>
        <w:t>&lt;</w:t>
      </w:r>
      <w:proofErr w:type="spellStart"/>
      <w:r>
        <w:rPr>
          <w:rFonts w:ascii="Courier New" w:eastAsia="Courier New" w:hAnsi="Courier New" w:cs="Courier New"/>
          <w:b/>
        </w:rPr>
        <w:t>PoC</w:t>
      </w:r>
      <w:proofErr w:type="spellEnd"/>
      <w:r>
        <w:rPr>
          <w:rFonts w:ascii="Courier New" w:eastAsia="Courier New" w:hAnsi="Courier New" w:cs="Courier New"/>
          <w:b/>
        </w:rPr>
        <w:t>-port</w:t>
      </w:r>
      <w:r w:rsidRPr="00F73F5C">
        <w:rPr>
          <w:rFonts w:ascii="Courier New" w:eastAsia="Courier New" w:hAnsi="Courier New" w:cs="Courier New"/>
          <w:b/>
        </w:rPr>
        <w:t>&gt;</w:t>
      </w:r>
      <w:r w:rsidRPr="00F73F5C">
        <w:rPr>
          <w:b/>
        </w:rPr>
        <w:t>:</w:t>
      </w:r>
      <w:r>
        <w:t xml:space="preserve"> the UDP port number of the </w:t>
      </w:r>
      <w:proofErr w:type="spellStart"/>
      <w:r>
        <w:t>PoC</w:t>
      </w:r>
      <w:proofErr w:type="spellEnd"/>
      <w:r>
        <w:t xml:space="preserve"> for this </w:t>
      </w:r>
      <w:proofErr w:type="spellStart"/>
      <w:r>
        <w:t>Ringo</w:t>
      </w:r>
      <w:proofErr w:type="spellEnd"/>
      <w:r>
        <w:t xml:space="preserve">. Set to 0 if this </w:t>
      </w:r>
      <w:proofErr w:type="spellStart"/>
      <w:r>
        <w:t>Ringo</w:t>
      </w:r>
      <w:proofErr w:type="spellEnd"/>
      <w:r>
        <w:t xml:space="preserve"> does not have a </w:t>
      </w:r>
      <w:proofErr w:type="spellStart"/>
      <w:r>
        <w:t>PoC</w:t>
      </w:r>
      <w:proofErr w:type="spellEnd"/>
      <w:r>
        <w:t>.</w:t>
      </w:r>
    </w:p>
    <w:p w14:paraId="3A4EEEEF" w14:textId="3AB96606" w:rsidR="00F73F5C" w:rsidRDefault="00F73F5C" w:rsidP="00F73F5C">
      <w:pPr>
        <w:pStyle w:val="Normal1"/>
        <w:jc w:val="both"/>
      </w:pPr>
      <w:r w:rsidRPr="00F73F5C">
        <w:rPr>
          <w:rFonts w:ascii="Courier New" w:eastAsia="Courier New" w:hAnsi="Courier New" w:cs="Courier New"/>
          <w:b/>
        </w:rPr>
        <w:t>&lt;</w:t>
      </w:r>
      <w:r>
        <w:rPr>
          <w:rFonts w:ascii="Courier New" w:eastAsia="Courier New" w:hAnsi="Courier New" w:cs="Courier New"/>
          <w:b/>
        </w:rPr>
        <w:t>N</w:t>
      </w:r>
      <w:r w:rsidRPr="00F73F5C">
        <w:rPr>
          <w:rFonts w:ascii="Courier New" w:eastAsia="Courier New" w:hAnsi="Courier New" w:cs="Courier New"/>
          <w:b/>
        </w:rPr>
        <w:t>&gt;</w:t>
      </w:r>
      <w:r w:rsidRPr="00F73F5C">
        <w:rPr>
          <w:b/>
        </w:rPr>
        <w:t>:</w:t>
      </w:r>
      <w:r>
        <w:t xml:space="preserve"> the total number of </w:t>
      </w:r>
      <w:proofErr w:type="spellStart"/>
      <w:r>
        <w:t>Ringos</w:t>
      </w:r>
      <w:proofErr w:type="spellEnd"/>
      <w:r>
        <w:t xml:space="preserve"> (when they are all active).</w:t>
      </w:r>
    </w:p>
    <w:p w14:paraId="5D19471D" w14:textId="77777777" w:rsidR="00F73F5C" w:rsidRDefault="00F73F5C" w:rsidP="00F73F5C">
      <w:pPr>
        <w:pStyle w:val="Normal1"/>
        <w:jc w:val="both"/>
      </w:pPr>
    </w:p>
    <w:p w14:paraId="71D5FD55" w14:textId="50301D9B" w:rsidR="00F73F5C" w:rsidRDefault="00F73F5C" w:rsidP="00F73F5C">
      <w:pPr>
        <w:pStyle w:val="Normal1"/>
        <w:jc w:val="both"/>
      </w:pPr>
      <w:r>
        <w:t xml:space="preserve">Example: </w:t>
      </w:r>
      <w:proofErr w:type="spellStart"/>
      <w:r>
        <w:t>ringo</w:t>
      </w:r>
      <w:proofErr w:type="spellEnd"/>
      <w:r>
        <w:t xml:space="preserve"> F 23222 networklab3.cc.gatech.edu 13445 5</w:t>
      </w:r>
    </w:p>
    <w:p w14:paraId="77FA6730" w14:textId="77777777" w:rsidR="006250EA" w:rsidRDefault="006250EA">
      <w:pPr>
        <w:pStyle w:val="Normal1"/>
        <w:jc w:val="both"/>
      </w:pPr>
    </w:p>
    <w:p w14:paraId="5C5595AC" w14:textId="0D0A02E9" w:rsidR="006250EA" w:rsidRDefault="00F73F5C">
      <w:pPr>
        <w:pStyle w:val="Normal1"/>
        <w:jc w:val="both"/>
      </w:pPr>
      <w:proofErr w:type="spellStart"/>
      <w:r>
        <w:rPr>
          <w:b/>
        </w:rPr>
        <w:t>Ringo</w:t>
      </w:r>
      <w:proofErr w:type="spellEnd"/>
      <w:r>
        <w:rPr>
          <w:b/>
        </w:rPr>
        <w:t xml:space="preserve"> Commands</w:t>
      </w:r>
    </w:p>
    <w:p w14:paraId="541E4F21" w14:textId="6F12190D" w:rsidR="00F73F5C" w:rsidRDefault="00F73F5C">
      <w:pPr>
        <w:pStyle w:val="Normal1"/>
        <w:jc w:val="both"/>
      </w:pPr>
      <w:r>
        <w:t xml:space="preserve">After a </w:t>
      </w:r>
      <w:proofErr w:type="spellStart"/>
      <w:r>
        <w:t>Ringo</w:t>
      </w:r>
      <w:proofErr w:type="spellEnd"/>
      <w:r>
        <w:t xml:space="preserve"> process starts running, it should interact with the user through a basic text-based interface. The interface should be able to recognize the following commands:</w:t>
      </w:r>
    </w:p>
    <w:p w14:paraId="0CE09D36" w14:textId="77777777" w:rsidR="00CE4763" w:rsidRDefault="00CE4763">
      <w:pPr>
        <w:pStyle w:val="Normal1"/>
        <w:jc w:val="both"/>
      </w:pPr>
    </w:p>
    <w:p w14:paraId="0C7EE58D" w14:textId="6ABA27C1" w:rsidR="006250EA" w:rsidRDefault="00F73F5C">
      <w:pPr>
        <w:pStyle w:val="Normal1"/>
        <w:numPr>
          <w:ilvl w:val="0"/>
          <w:numId w:val="3"/>
        </w:numPr>
        <w:ind w:hanging="360"/>
        <w:contextualSpacing/>
        <w:jc w:val="both"/>
        <w:rPr>
          <w:rFonts w:ascii="Courier New" w:eastAsia="Courier New" w:hAnsi="Courier New" w:cs="Courier New"/>
        </w:rPr>
      </w:pPr>
      <w:proofErr w:type="spellStart"/>
      <w:r>
        <w:rPr>
          <w:rFonts w:ascii="Courier New" w:eastAsia="Courier New" w:hAnsi="Courier New" w:cs="Courier New"/>
        </w:rPr>
        <w:t>Ringo</w:t>
      </w:r>
      <w:proofErr w:type="spellEnd"/>
      <w:r>
        <w:rPr>
          <w:rFonts w:ascii="Courier New" w:eastAsia="Courier New" w:hAnsi="Courier New" w:cs="Courier New"/>
        </w:rPr>
        <w:t xml:space="preserve"> command</w:t>
      </w:r>
      <w:r w:rsidR="00F6519D">
        <w:rPr>
          <w:rFonts w:ascii="Courier New" w:eastAsia="Courier New" w:hAnsi="Courier New" w:cs="Courier New"/>
        </w:rPr>
        <w:t xml:space="preserve">: </w:t>
      </w:r>
      <w:r>
        <w:rPr>
          <w:rFonts w:ascii="Courier New" w:eastAsia="Courier New" w:hAnsi="Courier New" w:cs="Courier New"/>
        </w:rPr>
        <w:t xml:space="preserve">offline &lt;T&gt; </w:t>
      </w:r>
    </w:p>
    <w:p w14:paraId="2AEB4BB6" w14:textId="6AD4894C" w:rsidR="006250EA" w:rsidRDefault="00F73F5C" w:rsidP="005209DB">
      <w:pPr>
        <w:pStyle w:val="Normal1"/>
        <w:jc w:val="both"/>
      </w:pPr>
      <w:r>
        <w:t xml:space="preserve">That </w:t>
      </w:r>
      <w:proofErr w:type="spellStart"/>
      <w:r>
        <w:t>Ringo</w:t>
      </w:r>
      <w:proofErr w:type="spellEnd"/>
      <w:r>
        <w:t xml:space="preserve"> peer should stop sending or processing any packets for a period of T seconds. </w:t>
      </w:r>
      <w:proofErr w:type="gramStart"/>
      <w:r>
        <w:t xml:space="preserve">After the end of that </w:t>
      </w:r>
      <w:r w:rsidR="005209DB">
        <w:t xml:space="preserve">offline </w:t>
      </w:r>
      <w:r>
        <w:t>p</w:t>
      </w:r>
      <w:r w:rsidR="005209DB">
        <w:t xml:space="preserve">eriod, that </w:t>
      </w:r>
      <w:proofErr w:type="spellStart"/>
      <w:r w:rsidR="005209DB">
        <w:t>Ringo</w:t>
      </w:r>
      <w:proofErr w:type="spellEnd"/>
      <w:r>
        <w:t xml:space="preserve"> should go back online but without remembering any prior information about other </w:t>
      </w:r>
      <w:proofErr w:type="spellStart"/>
      <w:r>
        <w:t>Ringos</w:t>
      </w:r>
      <w:proofErr w:type="spellEnd"/>
      <w:r>
        <w:t xml:space="preserve">, the optimal ring or </w:t>
      </w:r>
      <w:r w:rsidR="005209DB">
        <w:t>the RTT matrix.</w:t>
      </w:r>
      <w:proofErr w:type="gramEnd"/>
      <w:r w:rsidR="005209DB">
        <w:t xml:space="preserve"> Think of a machine that goes back online after a crash/reboot.</w:t>
      </w:r>
    </w:p>
    <w:p w14:paraId="1FC45152" w14:textId="77777777" w:rsidR="006250EA" w:rsidRDefault="006250EA">
      <w:pPr>
        <w:pStyle w:val="Normal1"/>
        <w:jc w:val="both"/>
      </w:pPr>
    </w:p>
    <w:p w14:paraId="49708636" w14:textId="570CC254" w:rsidR="006250EA" w:rsidRDefault="005209DB">
      <w:pPr>
        <w:pStyle w:val="Normal1"/>
        <w:numPr>
          <w:ilvl w:val="0"/>
          <w:numId w:val="6"/>
        </w:numPr>
        <w:ind w:hanging="360"/>
        <w:contextualSpacing/>
        <w:jc w:val="both"/>
      </w:pPr>
      <w:proofErr w:type="spellStart"/>
      <w:r>
        <w:rPr>
          <w:rFonts w:ascii="Courier New" w:eastAsia="Courier New" w:hAnsi="Courier New" w:cs="Courier New"/>
        </w:rPr>
        <w:t>Ringo</w:t>
      </w:r>
      <w:proofErr w:type="spellEnd"/>
      <w:r>
        <w:rPr>
          <w:rFonts w:ascii="Courier New" w:eastAsia="Courier New" w:hAnsi="Courier New" w:cs="Courier New"/>
        </w:rPr>
        <w:t xml:space="preserve"> c</w:t>
      </w:r>
      <w:r w:rsidR="00855630">
        <w:rPr>
          <w:rFonts w:ascii="Courier New" w:eastAsia="Courier New" w:hAnsi="Courier New" w:cs="Courier New"/>
        </w:rPr>
        <w:t xml:space="preserve">ommand: </w:t>
      </w:r>
      <w:r w:rsidR="008F6FC8">
        <w:rPr>
          <w:rFonts w:ascii="Courier New" w:eastAsia="Courier New" w:hAnsi="Courier New" w:cs="Courier New"/>
        </w:rPr>
        <w:t>send &lt;f</w:t>
      </w:r>
      <w:r>
        <w:rPr>
          <w:rFonts w:ascii="Courier New" w:eastAsia="Courier New" w:hAnsi="Courier New" w:cs="Courier New"/>
        </w:rPr>
        <w:t>ilename&gt;</w:t>
      </w:r>
    </w:p>
    <w:p w14:paraId="6A96AB63" w14:textId="347B646A" w:rsidR="005209DB" w:rsidRDefault="005209DB">
      <w:pPr>
        <w:pStyle w:val="Normal1"/>
        <w:jc w:val="both"/>
      </w:pPr>
      <w:r>
        <w:t xml:space="preserve">This command will be executed only at the Sender. It triggers the creation of a new connection with the Receiver (does not need to be specified because there is only one Receiver at the network). The name of </w:t>
      </w:r>
      <w:r w:rsidR="008F6FC8">
        <w:t xml:space="preserve">the file to be transferred is </w:t>
      </w:r>
      <w:r w:rsidR="008F6FC8" w:rsidRPr="008F6FC8">
        <w:rPr>
          <w:i/>
        </w:rPr>
        <w:t>f</w:t>
      </w:r>
      <w:r w:rsidRPr="008F6FC8">
        <w:rPr>
          <w:i/>
        </w:rPr>
        <w:t>ilename</w:t>
      </w:r>
      <w:r>
        <w:t xml:space="preserve"> and it should exist at the local directory. </w:t>
      </w:r>
    </w:p>
    <w:p w14:paraId="2324ECA0" w14:textId="2F45AD45" w:rsidR="008F6FC8" w:rsidRDefault="008F6FC8">
      <w:pPr>
        <w:pStyle w:val="Normal1"/>
        <w:jc w:val="both"/>
      </w:pPr>
      <w:r>
        <w:t xml:space="preserve">Example: send </w:t>
      </w:r>
      <w:r w:rsidR="007631B3">
        <w:t>foo</w:t>
      </w:r>
      <w:r>
        <w:t>.jpg</w:t>
      </w:r>
    </w:p>
    <w:p w14:paraId="05AA2002" w14:textId="77777777" w:rsidR="008F6FC8" w:rsidRDefault="008F6FC8" w:rsidP="008F6FC8">
      <w:pPr>
        <w:pStyle w:val="Normal1"/>
        <w:jc w:val="both"/>
        <w:rPr>
          <w:ins w:id="13" w:author="Constantine" w:date="2018-02-14T22:00:00Z"/>
        </w:rPr>
      </w:pPr>
    </w:p>
    <w:p w14:paraId="6A9A9257" w14:textId="154A61E4" w:rsidR="008F6FC8" w:rsidRDefault="008F6FC8" w:rsidP="008F6FC8">
      <w:pPr>
        <w:pStyle w:val="Normal1"/>
        <w:numPr>
          <w:ilvl w:val="0"/>
          <w:numId w:val="5"/>
        </w:numPr>
        <w:ind w:hanging="360"/>
        <w:contextualSpacing/>
        <w:jc w:val="both"/>
        <w:rPr>
          <w:ins w:id="14" w:author="Constantine" w:date="2018-02-14T22:00:00Z"/>
          <w:rFonts w:ascii="Courier New" w:eastAsia="Courier New" w:hAnsi="Courier New" w:cs="Courier New"/>
        </w:rPr>
      </w:pPr>
      <w:proofErr w:type="spellStart"/>
      <w:ins w:id="15" w:author="Constantine" w:date="2018-02-14T22:00:00Z">
        <w:r>
          <w:rPr>
            <w:rFonts w:ascii="Courier New" w:eastAsia="Courier New" w:hAnsi="Courier New" w:cs="Courier New"/>
          </w:rPr>
          <w:t>Ringo</w:t>
        </w:r>
        <w:proofErr w:type="spellEnd"/>
        <w:r>
          <w:rPr>
            <w:rFonts w:ascii="Courier New" w:eastAsia="Courier New" w:hAnsi="Courier New" w:cs="Courier New"/>
          </w:rPr>
          <w:t xml:space="preserve"> command: </w:t>
        </w:r>
      </w:ins>
      <w:r>
        <w:rPr>
          <w:rFonts w:ascii="Courier New" w:eastAsia="Courier New" w:hAnsi="Courier New" w:cs="Courier New"/>
        </w:rPr>
        <w:t>show-matrix</w:t>
      </w:r>
    </w:p>
    <w:p w14:paraId="46E0797B" w14:textId="399EA6EB" w:rsidR="006250EA" w:rsidRDefault="008F6FC8">
      <w:pPr>
        <w:pStyle w:val="Normal1"/>
        <w:jc w:val="both"/>
        <w:rPr>
          <w:ins w:id="16" w:author="Constantine" w:date="2018-02-14T22:00:00Z"/>
        </w:rPr>
      </w:pPr>
      <w:ins w:id="17" w:author="Constantine" w:date="2018-02-14T22:00:00Z">
        <w:r>
          <w:t xml:space="preserve">This command </w:t>
        </w:r>
      </w:ins>
      <w:r>
        <w:t xml:space="preserve">should print (in an easy-to-understand format) the RTT matrix between all active </w:t>
      </w:r>
      <w:proofErr w:type="spellStart"/>
      <w:r>
        <w:t>Ringos</w:t>
      </w:r>
      <w:proofErr w:type="spellEnd"/>
      <w:ins w:id="18" w:author="Constantine" w:date="2018-02-14T22:00:00Z">
        <w:r>
          <w:t>.</w:t>
        </w:r>
      </w:ins>
    </w:p>
    <w:p w14:paraId="6E5FCD7F" w14:textId="77777777" w:rsidR="008F6FC8" w:rsidRDefault="008F6FC8" w:rsidP="008F6FC8">
      <w:pPr>
        <w:pStyle w:val="Normal1"/>
        <w:jc w:val="both"/>
        <w:rPr>
          <w:ins w:id="19" w:author="Constantine" w:date="2018-02-14T22:00:00Z"/>
        </w:rPr>
      </w:pPr>
    </w:p>
    <w:p w14:paraId="6C5B65B0" w14:textId="3B47D322" w:rsidR="008F6FC8" w:rsidRDefault="008F6FC8" w:rsidP="008F6FC8">
      <w:pPr>
        <w:pStyle w:val="Normal1"/>
        <w:numPr>
          <w:ilvl w:val="0"/>
          <w:numId w:val="5"/>
        </w:numPr>
        <w:ind w:hanging="360"/>
        <w:contextualSpacing/>
        <w:jc w:val="both"/>
        <w:rPr>
          <w:ins w:id="20" w:author="Constantine" w:date="2018-02-14T22:00:00Z"/>
          <w:rFonts w:ascii="Courier New" w:eastAsia="Courier New" w:hAnsi="Courier New" w:cs="Courier New"/>
        </w:rPr>
      </w:pPr>
      <w:proofErr w:type="spellStart"/>
      <w:ins w:id="21" w:author="Constantine" w:date="2018-02-14T22:00:00Z">
        <w:r>
          <w:rPr>
            <w:rFonts w:ascii="Courier New" w:eastAsia="Courier New" w:hAnsi="Courier New" w:cs="Courier New"/>
          </w:rPr>
          <w:t>Ringo</w:t>
        </w:r>
        <w:proofErr w:type="spellEnd"/>
        <w:r>
          <w:rPr>
            <w:rFonts w:ascii="Courier New" w:eastAsia="Courier New" w:hAnsi="Courier New" w:cs="Courier New"/>
          </w:rPr>
          <w:t xml:space="preserve"> command: </w:t>
        </w:r>
      </w:ins>
      <w:r>
        <w:rPr>
          <w:rFonts w:ascii="Courier New" w:eastAsia="Courier New" w:hAnsi="Courier New" w:cs="Courier New"/>
        </w:rPr>
        <w:t>show-ring</w:t>
      </w:r>
    </w:p>
    <w:p w14:paraId="09590827" w14:textId="4E90BDEE" w:rsidR="008F6FC8" w:rsidRDefault="008F6FC8" w:rsidP="008F6FC8">
      <w:pPr>
        <w:pStyle w:val="Normal1"/>
        <w:jc w:val="both"/>
        <w:rPr>
          <w:ins w:id="22" w:author="Constantine" w:date="2018-02-14T22:00:00Z"/>
        </w:rPr>
      </w:pPr>
      <w:ins w:id="23" w:author="Constantine" w:date="2018-02-14T22:00:00Z">
        <w:r>
          <w:t xml:space="preserve">This command </w:t>
        </w:r>
      </w:ins>
      <w:r>
        <w:t xml:space="preserve">should print the sequence of </w:t>
      </w:r>
      <w:proofErr w:type="spellStart"/>
      <w:r>
        <w:t>Ringos</w:t>
      </w:r>
      <w:proofErr w:type="spellEnd"/>
      <w:r>
        <w:t xml:space="preserve"> in the optimal ring</w:t>
      </w:r>
      <w:ins w:id="24" w:author="Constantine" w:date="2018-02-14T22:00:00Z">
        <w:r>
          <w:t>.</w:t>
        </w:r>
      </w:ins>
    </w:p>
    <w:p w14:paraId="16AC6307" w14:textId="77777777" w:rsidR="008F6FC8" w:rsidRDefault="008F6FC8">
      <w:pPr>
        <w:pStyle w:val="Normal1"/>
        <w:jc w:val="both"/>
      </w:pPr>
    </w:p>
    <w:p w14:paraId="2CA14AB6" w14:textId="1772F4D6" w:rsidR="006250EA" w:rsidRDefault="005209DB">
      <w:pPr>
        <w:pStyle w:val="Normal1"/>
        <w:numPr>
          <w:ilvl w:val="0"/>
          <w:numId w:val="5"/>
        </w:numPr>
        <w:ind w:hanging="360"/>
        <w:contextualSpacing/>
        <w:jc w:val="both"/>
        <w:rPr>
          <w:rFonts w:ascii="Courier New" w:eastAsia="Courier New" w:hAnsi="Courier New" w:cs="Courier New"/>
        </w:rPr>
      </w:pPr>
      <w:proofErr w:type="spellStart"/>
      <w:r>
        <w:rPr>
          <w:rFonts w:ascii="Courier New" w:eastAsia="Courier New" w:hAnsi="Courier New" w:cs="Courier New"/>
        </w:rPr>
        <w:t>Ringo</w:t>
      </w:r>
      <w:proofErr w:type="spellEnd"/>
      <w:r>
        <w:rPr>
          <w:rFonts w:ascii="Courier New" w:eastAsia="Courier New" w:hAnsi="Courier New" w:cs="Courier New"/>
        </w:rPr>
        <w:t xml:space="preserve"> c</w:t>
      </w:r>
      <w:r w:rsidR="00855630">
        <w:rPr>
          <w:rFonts w:ascii="Courier New" w:eastAsia="Courier New" w:hAnsi="Courier New" w:cs="Courier New"/>
        </w:rPr>
        <w:t>ommand: disconnect</w:t>
      </w:r>
    </w:p>
    <w:p w14:paraId="4279856E" w14:textId="70121A6A" w:rsidR="005209DB" w:rsidRDefault="005209DB">
      <w:pPr>
        <w:pStyle w:val="Normal1"/>
        <w:jc w:val="both"/>
      </w:pPr>
      <w:r>
        <w:t>This command</w:t>
      </w:r>
      <w:r w:rsidR="00855630">
        <w:t xml:space="preserve"> </w:t>
      </w:r>
      <w:r>
        <w:t xml:space="preserve">(gracefully) </w:t>
      </w:r>
      <w:r w:rsidR="00855630">
        <w:t>terminate</w:t>
      </w:r>
      <w:r>
        <w:t xml:space="preserve">s that </w:t>
      </w:r>
      <w:proofErr w:type="spellStart"/>
      <w:r>
        <w:t>Ringo</w:t>
      </w:r>
      <w:proofErr w:type="spellEnd"/>
      <w:r>
        <w:t xml:space="preserve"> process.</w:t>
      </w:r>
    </w:p>
    <w:p w14:paraId="403C95D7" w14:textId="77777777" w:rsidR="006250EA" w:rsidRDefault="006250EA">
      <w:pPr>
        <w:pStyle w:val="Normal1"/>
        <w:jc w:val="both"/>
      </w:pPr>
    </w:p>
    <w:p w14:paraId="3ADCC90F" w14:textId="6D8064E0" w:rsidR="009A60A4" w:rsidRDefault="00855630" w:rsidP="009A60A4">
      <w:pPr>
        <w:pStyle w:val="Heading2"/>
        <w:contextualSpacing w:val="0"/>
        <w:jc w:val="both"/>
      </w:pPr>
      <w:bookmarkStart w:id="25" w:name="h.q6eaa3luml2k" w:colFirst="0" w:colLast="0"/>
      <w:bookmarkEnd w:id="25"/>
      <w:r>
        <w:lastRenderedPageBreak/>
        <w:t xml:space="preserve">3. </w:t>
      </w:r>
      <w:r w:rsidR="009A60A4">
        <w:t xml:space="preserve">Milestone-1: </w:t>
      </w:r>
      <w:r>
        <w:t xml:space="preserve">Design </w:t>
      </w:r>
      <w:r w:rsidR="005209DB">
        <w:t>Report (</w:t>
      </w:r>
      <w:r w:rsidR="007D2852">
        <w:rPr>
          <w:b/>
        </w:rPr>
        <w:t>due on February 27</w:t>
      </w:r>
      <w:r w:rsidR="005209DB">
        <w:t>)</w:t>
      </w:r>
      <w:r>
        <w:t xml:space="preserve"> </w:t>
      </w:r>
      <w:bookmarkStart w:id="26" w:name="h.ghv6k92221pe" w:colFirst="0" w:colLast="0"/>
      <w:bookmarkEnd w:id="26"/>
    </w:p>
    <w:p w14:paraId="6673E563" w14:textId="77777777" w:rsidR="006250EA" w:rsidRDefault="00855630">
      <w:pPr>
        <w:pStyle w:val="Normal1"/>
        <w:jc w:val="both"/>
      </w:pPr>
      <w:r>
        <w:t>The design report will need to describe at least the following:</w:t>
      </w:r>
    </w:p>
    <w:p w14:paraId="0733F6C3" w14:textId="1EF45BD8" w:rsidR="006250EA" w:rsidRDefault="00712ECE">
      <w:pPr>
        <w:pStyle w:val="Normal1"/>
        <w:numPr>
          <w:ilvl w:val="0"/>
          <w:numId w:val="8"/>
        </w:numPr>
        <w:ind w:hanging="360"/>
        <w:contextualSpacing/>
        <w:jc w:val="both"/>
      </w:pPr>
      <w:r>
        <w:t xml:space="preserve">A description of the overall architecture of your </w:t>
      </w:r>
      <w:proofErr w:type="spellStart"/>
      <w:r>
        <w:t>Ringo</w:t>
      </w:r>
      <w:proofErr w:type="spellEnd"/>
      <w:r>
        <w:t xml:space="preserve"> protocol</w:t>
      </w:r>
      <w:r w:rsidR="00855630">
        <w:t>.</w:t>
      </w:r>
    </w:p>
    <w:p w14:paraId="6F8E4A9D" w14:textId="6724B479" w:rsidR="006250EA" w:rsidRDefault="00855630">
      <w:pPr>
        <w:pStyle w:val="Normal1"/>
        <w:numPr>
          <w:ilvl w:val="0"/>
          <w:numId w:val="8"/>
        </w:numPr>
        <w:ind w:hanging="360"/>
        <w:contextualSpacing/>
        <w:jc w:val="both"/>
      </w:pPr>
      <w:r>
        <w:t>A</w:t>
      </w:r>
      <w:r w:rsidR="00712ECE">
        <w:t xml:space="preserve"> description of</w:t>
      </w:r>
      <w:r w:rsidR="00DD6431">
        <w:t xml:space="preserve"> the </w:t>
      </w:r>
      <w:r w:rsidR="00712ECE">
        <w:t xml:space="preserve">header structure for each type of </w:t>
      </w:r>
      <w:proofErr w:type="spellStart"/>
      <w:r w:rsidR="00712ECE">
        <w:t>Ringo</w:t>
      </w:r>
      <w:proofErr w:type="spellEnd"/>
      <w:r>
        <w:t xml:space="preserve"> </w:t>
      </w:r>
      <w:r w:rsidR="00712ECE">
        <w:t xml:space="preserve">packet (e.g., the Keep-Alive, RTT-vector, Data packets, ACK packets, </w:t>
      </w:r>
      <w:proofErr w:type="spellStart"/>
      <w:r w:rsidR="00712ECE">
        <w:t>etc</w:t>
      </w:r>
      <w:proofErr w:type="spellEnd"/>
      <w:r w:rsidR="00712ECE">
        <w:t>)</w:t>
      </w:r>
      <w:r>
        <w:t>.</w:t>
      </w:r>
    </w:p>
    <w:p w14:paraId="40D15695" w14:textId="0EC76780" w:rsidR="006250EA" w:rsidRDefault="004B40E6">
      <w:pPr>
        <w:pStyle w:val="Normal1"/>
        <w:numPr>
          <w:ilvl w:val="0"/>
          <w:numId w:val="8"/>
        </w:numPr>
        <w:ind w:hanging="360"/>
        <w:contextualSpacing/>
        <w:jc w:val="both"/>
      </w:pPr>
      <w:ins w:id="27" w:author="Constantine" w:date="2018-02-14T21:56:00Z">
        <w:r>
          <w:t xml:space="preserve">Any relevant timing diagrams that would help illustrate the behavior of your protocol. </w:t>
        </w:r>
      </w:ins>
    </w:p>
    <w:p w14:paraId="39F35B2F" w14:textId="1B900746" w:rsidR="006250EA" w:rsidRDefault="00712ECE">
      <w:pPr>
        <w:pStyle w:val="Normal1"/>
        <w:numPr>
          <w:ilvl w:val="0"/>
          <w:numId w:val="8"/>
        </w:numPr>
        <w:ind w:hanging="360"/>
        <w:contextualSpacing/>
        <w:jc w:val="both"/>
      </w:pPr>
      <w:r>
        <w:t>Algorithms/</w:t>
      </w:r>
      <w:proofErr w:type="spellStart"/>
      <w:r>
        <w:t>pseudocode</w:t>
      </w:r>
      <w:proofErr w:type="spellEnd"/>
      <w:r>
        <w:t xml:space="preserve"> </w:t>
      </w:r>
      <w:r w:rsidR="00DD6431">
        <w:t xml:space="preserve">for any </w:t>
      </w:r>
      <w:r>
        <w:t xml:space="preserve">non-trivial </w:t>
      </w:r>
      <w:proofErr w:type="spellStart"/>
      <w:r>
        <w:t>Ringo</w:t>
      </w:r>
      <w:proofErr w:type="spellEnd"/>
      <w:r w:rsidR="00855630">
        <w:t xml:space="preserve"> functions</w:t>
      </w:r>
      <w:r>
        <w:t xml:space="preserve"> (e.g., how you compute the optimal ring network)</w:t>
      </w:r>
      <w:r w:rsidR="00855630">
        <w:t>.</w:t>
      </w:r>
    </w:p>
    <w:p w14:paraId="38744762" w14:textId="376B6255" w:rsidR="00712ECE" w:rsidRDefault="00712ECE">
      <w:pPr>
        <w:pStyle w:val="Normal1"/>
        <w:numPr>
          <w:ilvl w:val="0"/>
          <w:numId w:val="8"/>
        </w:numPr>
        <w:ind w:hanging="360"/>
        <w:contextualSpacing/>
        <w:jc w:val="both"/>
      </w:pPr>
      <w:r>
        <w:t xml:space="preserve">Description of the key data structures you plan to use (e.g., a matrix for the RTTs, a vector will all information about other </w:t>
      </w:r>
      <w:proofErr w:type="spellStart"/>
      <w:r>
        <w:t>Ringos</w:t>
      </w:r>
      <w:proofErr w:type="spellEnd"/>
      <w:r>
        <w:t xml:space="preserve">, </w:t>
      </w:r>
      <w:proofErr w:type="spellStart"/>
      <w:r>
        <w:t>etc</w:t>
      </w:r>
      <w:proofErr w:type="spellEnd"/>
      <w:r>
        <w:t>)</w:t>
      </w:r>
    </w:p>
    <w:p w14:paraId="7F73D454" w14:textId="04B2CC52" w:rsidR="00712ECE" w:rsidRDefault="00712ECE">
      <w:pPr>
        <w:pStyle w:val="Normal1"/>
        <w:numPr>
          <w:ilvl w:val="0"/>
          <w:numId w:val="8"/>
        </w:numPr>
        <w:ind w:hanging="360"/>
        <w:contextualSpacing/>
        <w:jc w:val="both"/>
      </w:pPr>
      <w:r>
        <w:t xml:space="preserve">Thread architecture: we highly recommend that you use thread programming for this project. If you do so, make sure that you design report identifies the threads that you will be using for each </w:t>
      </w:r>
      <w:proofErr w:type="spellStart"/>
      <w:r>
        <w:t>Ringo</w:t>
      </w:r>
      <w:proofErr w:type="spellEnd"/>
      <w:r>
        <w:t xml:space="preserve"> process. For example, you may need to have a separate thread for exchanging and processing Keep-Alive packets. </w:t>
      </w:r>
    </w:p>
    <w:p w14:paraId="47FDF7BC" w14:textId="77777777" w:rsidR="006250EA" w:rsidRDefault="006250EA">
      <w:pPr>
        <w:pStyle w:val="Normal1"/>
        <w:jc w:val="both"/>
      </w:pPr>
    </w:p>
    <w:p w14:paraId="4FED9FE8" w14:textId="77777777" w:rsidR="004167CC" w:rsidRDefault="00712ECE">
      <w:pPr>
        <w:pStyle w:val="Normal1"/>
        <w:jc w:val="both"/>
      </w:pPr>
      <w:r>
        <w:t xml:space="preserve">Please note: we expect that your design will evolve over the course of this project – this is fine. However, it is necessary that you submit a complete design report by the Feb 27 due date. Your design report will be graded as “Successful” (100% credit) if it is submitted on time and it includes at least the previously mentioned sections. We will not grade it based on the details of your design. </w:t>
      </w:r>
    </w:p>
    <w:p w14:paraId="61786962" w14:textId="77777777" w:rsidR="004167CC" w:rsidRDefault="004167CC">
      <w:pPr>
        <w:pStyle w:val="Normal1"/>
        <w:jc w:val="both"/>
      </w:pPr>
    </w:p>
    <w:p w14:paraId="5A551478" w14:textId="3833B2C3" w:rsidR="00712ECE" w:rsidRDefault="004167CC">
      <w:pPr>
        <w:pStyle w:val="Normal1"/>
        <w:jc w:val="both"/>
      </w:pPr>
      <w:r>
        <w:t xml:space="preserve">At the end of the project, after you submit the final version of the code, we will ask you to resubmit your Design Report. The expectation is that that Report will describe the final version of your design. </w:t>
      </w:r>
      <w:r w:rsidR="00712ECE">
        <w:t xml:space="preserve"> </w:t>
      </w:r>
    </w:p>
    <w:p w14:paraId="39553DA6" w14:textId="77777777" w:rsidR="006250EA" w:rsidRDefault="006250EA">
      <w:pPr>
        <w:pStyle w:val="Normal1"/>
        <w:spacing w:after="200"/>
        <w:jc w:val="both"/>
      </w:pPr>
    </w:p>
    <w:p w14:paraId="3B7AFD4A" w14:textId="5EB00AFC" w:rsidR="00D17682" w:rsidRPr="00D17682" w:rsidRDefault="00D17682" w:rsidP="00D17682">
      <w:pPr>
        <w:pStyle w:val="Heading2"/>
        <w:contextualSpacing w:val="0"/>
        <w:jc w:val="both"/>
      </w:pPr>
      <w:r>
        <w:t xml:space="preserve">4. The two programming milestones </w:t>
      </w:r>
      <w:r w:rsidR="007D2852">
        <w:t>(</w:t>
      </w:r>
      <w:r w:rsidR="007D2852" w:rsidRPr="007D2852">
        <w:rPr>
          <w:b/>
        </w:rPr>
        <w:t>due March 15 and April 12</w:t>
      </w:r>
      <w:r w:rsidR="007D2852">
        <w:t>)</w:t>
      </w:r>
    </w:p>
    <w:p w14:paraId="325DACDF" w14:textId="79A388D0" w:rsidR="004167CC" w:rsidRDefault="009A60A4">
      <w:pPr>
        <w:pStyle w:val="Normal1"/>
        <w:spacing w:after="200"/>
        <w:jc w:val="both"/>
      </w:pPr>
      <w:r>
        <w:t>By milestone-2</w:t>
      </w:r>
      <w:r w:rsidR="00FD75A0">
        <w:t xml:space="preserve"> (due March 15)</w:t>
      </w:r>
      <w:r>
        <w:t>, you will need to submit a working version of your code. We will only test that version of your code however WITHOUT the following two sources of complexity:</w:t>
      </w:r>
    </w:p>
    <w:p w14:paraId="62D119A4" w14:textId="71611B05" w:rsidR="009A60A4" w:rsidRDefault="009A60A4" w:rsidP="009A60A4">
      <w:pPr>
        <w:pStyle w:val="Normal1"/>
        <w:numPr>
          <w:ilvl w:val="0"/>
          <w:numId w:val="14"/>
        </w:numPr>
        <w:spacing w:after="200"/>
        <w:jc w:val="both"/>
      </w:pPr>
      <w:r>
        <w:t xml:space="preserve">No churn. </w:t>
      </w:r>
      <w:proofErr w:type="spellStart"/>
      <w:r>
        <w:t>Ringos</w:t>
      </w:r>
      <w:proofErr w:type="spellEnd"/>
      <w:r>
        <w:t xml:space="preserve"> never go offline.</w:t>
      </w:r>
    </w:p>
    <w:p w14:paraId="5E25F627" w14:textId="100F0952" w:rsidR="009A60A4" w:rsidRDefault="009A60A4" w:rsidP="009A60A4">
      <w:pPr>
        <w:pStyle w:val="Normal1"/>
        <w:numPr>
          <w:ilvl w:val="0"/>
          <w:numId w:val="14"/>
        </w:numPr>
        <w:spacing w:after="200"/>
        <w:jc w:val="both"/>
      </w:pPr>
      <w:r>
        <w:t>The network emulator does not cause packet losses.</w:t>
      </w:r>
    </w:p>
    <w:p w14:paraId="36CB2981" w14:textId="71AAD89D" w:rsidR="007631B3" w:rsidRDefault="009A60A4">
      <w:pPr>
        <w:pStyle w:val="Normal1"/>
        <w:spacing w:after="200"/>
        <w:jc w:val="both"/>
      </w:pPr>
      <w:r>
        <w:t>By milestone-3</w:t>
      </w:r>
      <w:r w:rsidR="00FD75A0">
        <w:t xml:space="preserve"> (due April 12)</w:t>
      </w:r>
      <w:r>
        <w:t xml:space="preserve">, you will submit the final version of your code, together with the final Design Report. We will test again your code at that point but including the previous sources of complexity. </w:t>
      </w:r>
    </w:p>
    <w:p w14:paraId="4244E6F6" w14:textId="77777777" w:rsidR="007D2852" w:rsidRDefault="007D2852">
      <w:pPr>
        <w:pStyle w:val="Normal1"/>
        <w:spacing w:after="200"/>
        <w:jc w:val="both"/>
      </w:pPr>
    </w:p>
    <w:p w14:paraId="06A390C1" w14:textId="61A25455" w:rsidR="006250EA" w:rsidRPr="00D17682" w:rsidRDefault="00D17682">
      <w:pPr>
        <w:pStyle w:val="Normal1"/>
        <w:spacing w:after="200"/>
        <w:jc w:val="both"/>
        <w:rPr>
          <w:sz w:val="32"/>
          <w:szCs w:val="32"/>
        </w:rPr>
      </w:pPr>
      <w:r>
        <w:rPr>
          <w:sz w:val="32"/>
          <w:szCs w:val="32"/>
        </w:rPr>
        <w:lastRenderedPageBreak/>
        <w:t>5.</w:t>
      </w:r>
      <w:r w:rsidR="00855630">
        <w:rPr>
          <w:sz w:val="32"/>
          <w:szCs w:val="32"/>
        </w:rPr>
        <w:t>Testing on an Unreliable Network</w:t>
      </w:r>
    </w:p>
    <w:p w14:paraId="16318280" w14:textId="55F637C0" w:rsidR="006250EA" w:rsidRDefault="007631B3">
      <w:pPr>
        <w:pStyle w:val="Normal1"/>
        <w:jc w:val="both"/>
      </w:pPr>
      <w:r>
        <w:t>We</w:t>
      </w:r>
      <w:r w:rsidR="00855630">
        <w:t xml:space="preserve"> have set up several physical machines to test your code. These machines are configured to delay packets, duplicate packets and to reduce the capacity of the network. This will allow you to test your implementation under adverse conditions. To access these machines, you need to be either on the Georgia Tech network (i.e., using GT machines or connected through the GT </w:t>
      </w:r>
      <w:proofErr w:type="spellStart"/>
      <w:r w:rsidR="00855630">
        <w:t>WiFi</w:t>
      </w:r>
      <w:proofErr w:type="spellEnd"/>
      <w:r w:rsidR="00855630">
        <w:t xml:space="preserve"> network) or using a Georgia Tech VPN client. Steps to install the VPN client are given by OIT (see </w:t>
      </w:r>
      <w:hyperlink r:id="rId9">
        <w:r w:rsidR="00855630">
          <w:rPr>
            <w:color w:val="1155CC"/>
            <w:u w:val="single"/>
          </w:rPr>
          <w:t>http://anyc.vpn.gatech.edu</w:t>
        </w:r>
      </w:hyperlink>
      <w:r w:rsidR="00855630">
        <w:t>). Make sure to start and login to the VPN client every time you plan to use the remote machines.</w:t>
      </w:r>
    </w:p>
    <w:p w14:paraId="046835D4" w14:textId="77777777" w:rsidR="006250EA" w:rsidRDefault="006250EA">
      <w:pPr>
        <w:pStyle w:val="Normal1"/>
        <w:jc w:val="both"/>
      </w:pPr>
    </w:p>
    <w:p w14:paraId="2CE5CAE0" w14:textId="77777777" w:rsidR="006250EA" w:rsidRDefault="00855630">
      <w:pPr>
        <w:pStyle w:val="Normal1"/>
        <w:jc w:val="both"/>
      </w:pPr>
      <w:r>
        <w:t xml:space="preserve">In order to access these special machines, you need to </w:t>
      </w:r>
      <w:proofErr w:type="spellStart"/>
      <w:proofErr w:type="gramStart"/>
      <w:r>
        <w:rPr>
          <w:i/>
        </w:rPr>
        <w:t>ssh</w:t>
      </w:r>
      <w:proofErr w:type="spellEnd"/>
      <w:proofErr w:type="gramEnd"/>
      <w:r>
        <w:t xml:space="preserve"> as follows:</w:t>
      </w:r>
    </w:p>
    <w:p w14:paraId="06A4CA72" w14:textId="77777777" w:rsidR="006250EA" w:rsidRDefault="006250EA">
      <w:pPr>
        <w:pStyle w:val="Normal1"/>
        <w:jc w:val="both"/>
      </w:pPr>
    </w:p>
    <w:p w14:paraId="7AF72D6F" w14:textId="77777777" w:rsidR="006250EA" w:rsidRDefault="00855630">
      <w:pPr>
        <w:pStyle w:val="Normal1"/>
        <w:jc w:val="both"/>
      </w:pP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ssh</w:t>
      </w:r>
      <w:proofErr w:type="spellEnd"/>
      <w:proofErr w:type="gramEnd"/>
      <w:r>
        <w:rPr>
          <w:rFonts w:ascii="Consolas" w:eastAsia="Consolas" w:hAnsi="Consolas" w:cs="Consolas"/>
          <w:sz w:val="18"/>
          <w:szCs w:val="18"/>
        </w:rPr>
        <w:t xml:space="preserve"> </w:t>
      </w:r>
      <w:r>
        <w:rPr>
          <w:rFonts w:ascii="Consolas" w:eastAsia="Consolas" w:hAnsi="Consolas" w:cs="Consolas"/>
          <w:color w:val="008800"/>
          <w:sz w:val="18"/>
          <w:szCs w:val="18"/>
        </w:rPr>
        <w:t>&lt;</w:t>
      </w:r>
      <w:proofErr w:type="spellStart"/>
      <w:r>
        <w:rPr>
          <w:rFonts w:ascii="Consolas" w:eastAsia="Consolas" w:hAnsi="Consolas" w:cs="Consolas"/>
          <w:color w:val="008800"/>
          <w:sz w:val="18"/>
          <w:szCs w:val="18"/>
        </w:rPr>
        <w:t>gt_username</w:t>
      </w:r>
      <w:proofErr w:type="spellEnd"/>
      <w:r>
        <w:rPr>
          <w:rFonts w:ascii="Consolas" w:eastAsia="Consolas" w:hAnsi="Consolas" w:cs="Consolas"/>
          <w:color w:val="008800"/>
          <w:sz w:val="18"/>
          <w:szCs w:val="18"/>
        </w:rPr>
        <w:t>&gt;</w:t>
      </w:r>
      <w:r>
        <w:rPr>
          <w:rFonts w:ascii="Consolas" w:eastAsia="Consolas" w:hAnsi="Consolas" w:cs="Consolas"/>
          <w:color w:val="006666"/>
          <w:sz w:val="18"/>
          <w:szCs w:val="18"/>
        </w:rPr>
        <w:t>@networklabX</w:t>
      </w:r>
      <w:r>
        <w:rPr>
          <w:rFonts w:ascii="Consolas" w:eastAsia="Consolas" w:hAnsi="Consolas" w:cs="Consolas"/>
          <w:color w:val="666600"/>
          <w:sz w:val="18"/>
          <w:szCs w:val="18"/>
        </w:rPr>
        <w:t>.</w:t>
      </w:r>
      <w:r>
        <w:rPr>
          <w:rFonts w:ascii="Consolas" w:eastAsia="Consolas" w:hAnsi="Consolas" w:cs="Consolas"/>
          <w:sz w:val="18"/>
          <w:szCs w:val="18"/>
        </w:rPr>
        <w:t>cc</w:t>
      </w:r>
      <w:r>
        <w:rPr>
          <w:rFonts w:ascii="Consolas" w:eastAsia="Consolas" w:hAnsi="Consolas" w:cs="Consolas"/>
          <w:color w:val="666600"/>
          <w:sz w:val="18"/>
          <w:szCs w:val="18"/>
        </w:rPr>
        <w:t>.</w:t>
      </w:r>
      <w:r>
        <w:rPr>
          <w:rFonts w:ascii="Consolas" w:eastAsia="Consolas" w:hAnsi="Consolas" w:cs="Consolas"/>
          <w:sz w:val="18"/>
          <w:szCs w:val="18"/>
        </w:rPr>
        <w:t>gatech</w:t>
      </w:r>
      <w:r>
        <w:rPr>
          <w:rFonts w:ascii="Consolas" w:eastAsia="Consolas" w:hAnsi="Consolas" w:cs="Consolas"/>
          <w:color w:val="666600"/>
          <w:sz w:val="18"/>
          <w:szCs w:val="18"/>
        </w:rPr>
        <w:t>.</w:t>
      </w:r>
      <w:r>
        <w:rPr>
          <w:rFonts w:ascii="Consolas" w:eastAsia="Consolas" w:hAnsi="Consolas" w:cs="Consolas"/>
          <w:sz w:val="18"/>
          <w:szCs w:val="18"/>
        </w:rPr>
        <w:t>edu</w:t>
      </w:r>
    </w:p>
    <w:p w14:paraId="7796FA1A" w14:textId="77777777" w:rsidR="006250EA" w:rsidRDefault="006250EA">
      <w:pPr>
        <w:pStyle w:val="Normal1"/>
        <w:jc w:val="both"/>
      </w:pPr>
    </w:p>
    <w:p w14:paraId="76059E2B" w14:textId="77777777" w:rsidR="006250EA" w:rsidRDefault="00855630">
      <w:pPr>
        <w:pStyle w:val="Normal1"/>
        <w:jc w:val="both"/>
      </w:pPr>
      <w:proofErr w:type="gramStart"/>
      <w:r>
        <w:rPr>
          <w:rFonts w:ascii="Consolas" w:eastAsia="Consolas" w:hAnsi="Consolas" w:cs="Consolas"/>
          <w:sz w:val="18"/>
          <w:szCs w:val="18"/>
        </w:rPr>
        <w:t>where</w:t>
      </w:r>
      <w:proofErr w:type="gramEnd"/>
      <w:r>
        <w:rPr>
          <w:rFonts w:ascii="Consolas" w:eastAsia="Consolas" w:hAnsi="Consolas" w:cs="Consolas"/>
          <w:sz w:val="18"/>
          <w:szCs w:val="18"/>
        </w:rPr>
        <w:t xml:space="preserve"> X is an integer between 1 and 8. </w:t>
      </w:r>
    </w:p>
    <w:p w14:paraId="5091D906" w14:textId="77777777" w:rsidR="006250EA" w:rsidRDefault="006250EA">
      <w:pPr>
        <w:pStyle w:val="Normal1"/>
        <w:jc w:val="both"/>
      </w:pPr>
    </w:p>
    <w:p w14:paraId="063F8955" w14:textId="77777777" w:rsidR="006250EA" w:rsidRDefault="00855630">
      <w:pPr>
        <w:pStyle w:val="Normal1"/>
        <w:jc w:val="both"/>
      </w:pPr>
      <w:r>
        <w:rPr>
          <w:b/>
          <w:i/>
        </w:rPr>
        <w:t>Remember to use 130.207.107</w:t>
      </w:r>
      <w:proofErr w:type="gramStart"/>
      <w:r>
        <w:rPr>
          <w:b/>
          <w:i/>
        </w:rPr>
        <w:t>.*</w:t>
      </w:r>
      <w:proofErr w:type="gramEnd"/>
      <w:r>
        <w:rPr>
          <w:b/>
          <w:i/>
        </w:rPr>
        <w:t>/127.0.0.1 as destination or source address (to listen on) in your code.</w:t>
      </w:r>
      <w:r>
        <w:t xml:space="preserve"> For transferring your code to the remote machines, you may use </w:t>
      </w:r>
      <w:proofErr w:type="spellStart"/>
      <w:proofErr w:type="gramStart"/>
      <w:r>
        <w:rPr>
          <w:i/>
        </w:rPr>
        <w:t>scp</w:t>
      </w:r>
      <w:proofErr w:type="spellEnd"/>
      <w:proofErr w:type="gramEnd"/>
      <w:r>
        <w:rPr>
          <w:i/>
        </w:rPr>
        <w:t xml:space="preserve">, </w:t>
      </w:r>
      <w:proofErr w:type="spellStart"/>
      <w:r>
        <w:rPr>
          <w:i/>
        </w:rPr>
        <w:t>sftp</w:t>
      </w:r>
      <w:proofErr w:type="spellEnd"/>
      <w:r>
        <w:rPr>
          <w:i/>
        </w:rPr>
        <w:t>,</w:t>
      </w:r>
      <w:r>
        <w:t xml:space="preserve"> or the more user-friendly </w:t>
      </w:r>
      <w:hyperlink r:id="rId10">
        <w:proofErr w:type="spellStart"/>
        <w:r>
          <w:rPr>
            <w:i/>
            <w:color w:val="1155CC"/>
            <w:u w:val="single"/>
          </w:rPr>
          <w:t>filezilla</w:t>
        </w:r>
        <w:proofErr w:type="spellEnd"/>
      </w:hyperlink>
      <w:r>
        <w:t>, which has a GUI.</w:t>
      </w:r>
    </w:p>
    <w:p w14:paraId="4E8446AA" w14:textId="77777777" w:rsidR="006250EA" w:rsidRDefault="006250EA">
      <w:pPr>
        <w:pStyle w:val="Normal1"/>
        <w:jc w:val="both"/>
      </w:pPr>
    </w:p>
    <w:p w14:paraId="4397B7DB" w14:textId="3D7CC087" w:rsidR="006250EA" w:rsidRPr="005A58C0" w:rsidRDefault="00855630">
      <w:pPr>
        <w:pStyle w:val="Normal1"/>
        <w:jc w:val="both"/>
        <w:rPr>
          <w:color w:val="auto"/>
        </w:rPr>
      </w:pPr>
      <w:r>
        <w:t xml:space="preserve">We have used </w:t>
      </w:r>
      <w:proofErr w:type="spellStart"/>
      <w:r>
        <w:rPr>
          <w:i/>
        </w:rPr>
        <w:t>netem</w:t>
      </w:r>
      <w:proofErr w:type="spellEnd"/>
      <w:r>
        <w:t xml:space="preserve"> along with </w:t>
      </w:r>
      <w:proofErr w:type="spellStart"/>
      <w:proofErr w:type="gramStart"/>
      <w:r>
        <w:rPr>
          <w:i/>
        </w:rPr>
        <w:t>tc</w:t>
      </w:r>
      <w:proofErr w:type="spellEnd"/>
      <w:proofErr w:type="gramEnd"/>
      <w:r>
        <w:t xml:space="preserve"> in order to setup adverse network conditions. If you feel more comfortable testing/debugging on your laptop, we </w:t>
      </w:r>
      <w:r w:rsidR="005A58C0" w:rsidRPr="005A58C0">
        <w:rPr>
          <w:color w:val="auto"/>
        </w:rPr>
        <w:t>show how to setup the network emulator at your laptop in Section-7 of this document.</w:t>
      </w:r>
      <w:r w:rsidRPr="005A58C0">
        <w:rPr>
          <w:color w:val="auto"/>
        </w:rPr>
        <w:t xml:space="preserve"> </w:t>
      </w:r>
    </w:p>
    <w:p w14:paraId="2E752D11" w14:textId="77777777" w:rsidR="006250EA" w:rsidRDefault="006250EA">
      <w:pPr>
        <w:pStyle w:val="Normal1"/>
      </w:pPr>
    </w:p>
    <w:p w14:paraId="604EBD37" w14:textId="6DE7A2BA" w:rsidR="006250EA" w:rsidRDefault="00D17682">
      <w:pPr>
        <w:pStyle w:val="Heading2"/>
        <w:contextualSpacing w:val="0"/>
        <w:jc w:val="both"/>
      </w:pPr>
      <w:bookmarkStart w:id="28" w:name="h.hgqq70e4n5ng" w:colFirst="0" w:colLast="0"/>
      <w:bookmarkEnd w:id="28"/>
      <w:r>
        <w:t>6</w:t>
      </w:r>
      <w:r w:rsidR="00855630">
        <w:t>. Submission instructions</w:t>
      </w:r>
    </w:p>
    <w:p w14:paraId="4F598911" w14:textId="249176CB" w:rsidR="004167CC" w:rsidRDefault="004167CC">
      <w:pPr>
        <w:pStyle w:val="Normal1"/>
        <w:jc w:val="both"/>
      </w:pPr>
      <w:r w:rsidRPr="004167CC">
        <w:rPr>
          <w:b/>
        </w:rPr>
        <w:t>For the first milestone,</w:t>
      </w:r>
      <w:r>
        <w:t xml:space="preserve"> you will only need to submit a PDF file – the Design Report. You do not need to submit any code at that point.</w:t>
      </w:r>
    </w:p>
    <w:p w14:paraId="031054CA" w14:textId="77777777" w:rsidR="004167CC" w:rsidRDefault="004167CC">
      <w:pPr>
        <w:pStyle w:val="Normal1"/>
        <w:jc w:val="both"/>
      </w:pPr>
    </w:p>
    <w:p w14:paraId="7B870011" w14:textId="303B0C7F" w:rsidR="004167CC" w:rsidRDefault="004167CC">
      <w:pPr>
        <w:pStyle w:val="Normal1"/>
        <w:jc w:val="both"/>
      </w:pPr>
      <w:r w:rsidRPr="004167CC">
        <w:rPr>
          <w:b/>
        </w:rPr>
        <w:t>For the second and third milestones</w:t>
      </w:r>
      <w:r>
        <w:rPr>
          <w:b/>
        </w:rPr>
        <w:t>,</w:t>
      </w:r>
      <w:r>
        <w:t xml:space="preserve"> please follow these instructions:</w:t>
      </w:r>
    </w:p>
    <w:p w14:paraId="38EC36B4" w14:textId="77777777" w:rsidR="004167CC" w:rsidRDefault="004167CC">
      <w:pPr>
        <w:pStyle w:val="Normal1"/>
        <w:jc w:val="both"/>
      </w:pPr>
    </w:p>
    <w:p w14:paraId="0E1691D1" w14:textId="685D42CE" w:rsidR="006250EA" w:rsidRDefault="00855630">
      <w:pPr>
        <w:pStyle w:val="Normal1"/>
        <w:jc w:val="both"/>
      </w:pPr>
      <w:r>
        <w:t xml:space="preserve">Please turn in well-documented source code, a README file, and a sample output file called sample.txt. </w:t>
      </w:r>
      <w:bookmarkStart w:id="29" w:name="_GoBack"/>
      <w:bookmarkEnd w:id="29"/>
      <w:r>
        <w:t>The README file must contain :</w:t>
      </w:r>
    </w:p>
    <w:p w14:paraId="12E4AC1C" w14:textId="77777777" w:rsidR="006250EA" w:rsidRDefault="00855630">
      <w:pPr>
        <w:pStyle w:val="Normal1"/>
        <w:numPr>
          <w:ilvl w:val="0"/>
          <w:numId w:val="7"/>
        </w:numPr>
        <w:ind w:hanging="360"/>
        <w:contextualSpacing/>
        <w:jc w:val="both"/>
      </w:pPr>
      <w:r>
        <w:t>Your name (or names for group projects), email addresses, date and assignment title</w:t>
      </w:r>
    </w:p>
    <w:p w14:paraId="69AB75F3" w14:textId="77777777" w:rsidR="006250EA" w:rsidRDefault="00855630">
      <w:pPr>
        <w:pStyle w:val="Normal1"/>
        <w:numPr>
          <w:ilvl w:val="0"/>
          <w:numId w:val="7"/>
        </w:numPr>
        <w:ind w:hanging="360"/>
        <w:contextualSpacing/>
        <w:jc w:val="both"/>
      </w:pPr>
      <w:r>
        <w:t>Names and descriptions of all files submitted</w:t>
      </w:r>
    </w:p>
    <w:p w14:paraId="71D8EBED" w14:textId="77777777" w:rsidR="006250EA" w:rsidRDefault="00855630">
      <w:pPr>
        <w:pStyle w:val="Normal1"/>
        <w:numPr>
          <w:ilvl w:val="0"/>
          <w:numId w:val="7"/>
        </w:numPr>
        <w:ind w:hanging="360"/>
        <w:contextualSpacing/>
        <w:jc w:val="both"/>
      </w:pPr>
      <w:r>
        <w:t>Detailed instructions for compiling and running your programs</w:t>
      </w:r>
    </w:p>
    <w:p w14:paraId="29DFDE95" w14:textId="77777777" w:rsidR="006250EA" w:rsidRDefault="00855630">
      <w:pPr>
        <w:pStyle w:val="Normal1"/>
        <w:numPr>
          <w:ilvl w:val="0"/>
          <w:numId w:val="7"/>
        </w:numPr>
        <w:ind w:hanging="360"/>
        <w:contextualSpacing/>
        <w:jc w:val="both"/>
      </w:pPr>
      <w:r>
        <w:t>Design Documentation as described in section 3</w:t>
      </w:r>
    </w:p>
    <w:p w14:paraId="0C6ABACC" w14:textId="77777777" w:rsidR="006250EA" w:rsidRDefault="00855630">
      <w:pPr>
        <w:pStyle w:val="Normal1"/>
        <w:numPr>
          <w:ilvl w:val="0"/>
          <w:numId w:val="7"/>
        </w:numPr>
        <w:ind w:hanging="360"/>
        <w:contextualSpacing/>
        <w:jc w:val="both"/>
      </w:pPr>
      <w:r>
        <w:t>Any known bugs or limitations of your program</w:t>
      </w:r>
    </w:p>
    <w:p w14:paraId="758CCE37" w14:textId="77777777" w:rsidR="006250EA" w:rsidRDefault="006250EA">
      <w:pPr>
        <w:pStyle w:val="Normal1"/>
        <w:jc w:val="both"/>
      </w:pPr>
    </w:p>
    <w:p w14:paraId="35D01755" w14:textId="77777777" w:rsidR="006250EA" w:rsidRDefault="00855630">
      <w:pPr>
        <w:pStyle w:val="Normal1"/>
        <w:jc w:val="both"/>
      </w:pPr>
      <w:r>
        <w:t>You must submit your program files online. Create a ZIP/tar archive of your entire submission.</w:t>
      </w:r>
    </w:p>
    <w:p w14:paraId="0B1BDB65" w14:textId="77777777" w:rsidR="006250EA" w:rsidRDefault="00855630">
      <w:pPr>
        <w:pStyle w:val="Normal1"/>
        <w:jc w:val="both"/>
      </w:pPr>
      <w:r>
        <w:t>Use T-Square to submit your complete submission package as an attachment.</w:t>
      </w:r>
    </w:p>
    <w:p w14:paraId="46BC580E" w14:textId="77777777" w:rsidR="006250EA" w:rsidRDefault="006250EA">
      <w:pPr>
        <w:pStyle w:val="Normal1"/>
        <w:jc w:val="both"/>
      </w:pPr>
    </w:p>
    <w:p w14:paraId="428AEAED" w14:textId="77777777" w:rsidR="006250EA" w:rsidRDefault="00855630">
      <w:pPr>
        <w:pStyle w:val="Normal1"/>
        <w:jc w:val="both"/>
      </w:pPr>
      <w:r>
        <w:t>An example submission may look like as follows -</w:t>
      </w:r>
    </w:p>
    <w:p w14:paraId="666357C4" w14:textId="77777777" w:rsidR="006250EA" w:rsidRDefault="00855630">
      <w:pPr>
        <w:pStyle w:val="Normal1"/>
        <w:jc w:val="both"/>
      </w:pPr>
      <w:proofErr w:type="gramStart"/>
      <w:r>
        <w:rPr>
          <w:b/>
        </w:rPr>
        <w:t>pa2.zip</w:t>
      </w:r>
      <w:proofErr w:type="gramEnd"/>
    </w:p>
    <w:p w14:paraId="0C2AF9F6" w14:textId="77777777" w:rsidR="006250EA" w:rsidRDefault="00855630">
      <w:pPr>
        <w:pStyle w:val="Normal1"/>
        <w:jc w:val="both"/>
      </w:pPr>
      <w:r>
        <w:t xml:space="preserve">   | -- </w:t>
      </w:r>
      <w:proofErr w:type="gramStart"/>
      <w:r>
        <w:rPr>
          <w:b/>
        </w:rPr>
        <w:t>pa2</w:t>
      </w:r>
      <w:proofErr w:type="gramEnd"/>
      <w:r>
        <w:rPr>
          <w:b/>
        </w:rPr>
        <w:t>/</w:t>
      </w:r>
    </w:p>
    <w:p w14:paraId="67C3FA3A" w14:textId="1AFC5485" w:rsidR="006250EA" w:rsidRDefault="00855630">
      <w:pPr>
        <w:pStyle w:val="Normal1"/>
        <w:jc w:val="both"/>
      </w:pPr>
      <w:r>
        <w:t xml:space="preserve">            | -- </w:t>
      </w:r>
      <w:proofErr w:type="gramStart"/>
      <w:r w:rsidR="004167CC">
        <w:rPr>
          <w:b/>
        </w:rPr>
        <w:t>ringo.</w:t>
      </w:r>
      <w:r>
        <w:rPr>
          <w:b/>
        </w:rPr>
        <w:t>py</w:t>
      </w:r>
      <w:proofErr w:type="gramEnd"/>
    </w:p>
    <w:p w14:paraId="56937E6A" w14:textId="77777777" w:rsidR="006250EA" w:rsidRDefault="00855630">
      <w:pPr>
        <w:pStyle w:val="Normal1"/>
        <w:jc w:val="both"/>
      </w:pPr>
      <w:r>
        <w:t xml:space="preserve">            | -- README.txt/</w:t>
      </w:r>
      <w:proofErr w:type="gramStart"/>
      <w:r>
        <w:t>.</w:t>
      </w:r>
      <w:proofErr w:type="spellStart"/>
      <w:r>
        <w:t>pdf</w:t>
      </w:r>
      <w:proofErr w:type="spellEnd"/>
      <w:proofErr w:type="gramEnd"/>
    </w:p>
    <w:p w14:paraId="73658963" w14:textId="77777777" w:rsidR="006250EA" w:rsidRDefault="00855630">
      <w:pPr>
        <w:pStyle w:val="Normal1"/>
        <w:jc w:val="both"/>
      </w:pPr>
      <w:r>
        <w:t xml:space="preserve">            | -- </w:t>
      </w:r>
      <w:proofErr w:type="gramStart"/>
      <w:r>
        <w:t>sample.txt</w:t>
      </w:r>
      <w:proofErr w:type="gramEnd"/>
    </w:p>
    <w:p w14:paraId="195495DA" w14:textId="77777777" w:rsidR="006250EA" w:rsidRDefault="006250EA">
      <w:pPr>
        <w:pStyle w:val="Normal1"/>
        <w:jc w:val="both"/>
      </w:pPr>
    </w:p>
    <w:p w14:paraId="5D057B79" w14:textId="770D2BE3" w:rsidR="006250EA" w:rsidRDefault="00855630">
      <w:pPr>
        <w:pStyle w:val="Normal1"/>
        <w:jc w:val="both"/>
      </w:pPr>
      <w:r>
        <w:t xml:space="preserve">We will use </w:t>
      </w:r>
      <w:r w:rsidR="004167CC">
        <w:t xml:space="preserve">an </w:t>
      </w:r>
      <w:r>
        <w:t xml:space="preserve">automated script to test the </w:t>
      </w:r>
      <w:proofErr w:type="gramStart"/>
      <w:r>
        <w:t>code which</w:t>
      </w:r>
      <w:proofErr w:type="gramEnd"/>
      <w:r>
        <w:t xml:space="preserve"> may fail if you use a different naming convention.</w:t>
      </w:r>
    </w:p>
    <w:p w14:paraId="6798BB30" w14:textId="77777777" w:rsidR="00CE6178" w:rsidRDefault="00CE6178">
      <w:pPr>
        <w:pStyle w:val="Normal1"/>
        <w:jc w:val="both"/>
      </w:pPr>
    </w:p>
    <w:p w14:paraId="69520045" w14:textId="5543B540" w:rsidR="00CE6178" w:rsidRDefault="00CE6178">
      <w:pPr>
        <w:pStyle w:val="Normal1"/>
        <w:jc w:val="both"/>
      </w:pPr>
      <w:r>
        <w:t xml:space="preserve">Only one member of each group needs to submit the actual code and documentation. The other group members can submit a simple text file in which they mention their partner’s name that has submitted the actual assignment. </w:t>
      </w:r>
    </w:p>
    <w:p w14:paraId="365EC266" w14:textId="77777777" w:rsidR="006250EA" w:rsidRDefault="006250EA">
      <w:pPr>
        <w:pStyle w:val="Normal1"/>
        <w:jc w:val="both"/>
      </w:pPr>
    </w:p>
    <w:p w14:paraId="6C549D0B" w14:textId="3303705E" w:rsidR="006250EA" w:rsidRDefault="00D17682">
      <w:pPr>
        <w:pStyle w:val="Heading2"/>
        <w:contextualSpacing w:val="0"/>
        <w:jc w:val="both"/>
      </w:pPr>
      <w:bookmarkStart w:id="30" w:name="h.gaip8fs1j3ek" w:colFirst="0" w:colLast="0"/>
      <w:bookmarkEnd w:id="30"/>
      <w:r>
        <w:t>7</w:t>
      </w:r>
      <w:r w:rsidR="00855630">
        <w:t>. Grading</w:t>
      </w:r>
    </w:p>
    <w:p w14:paraId="05198E9C" w14:textId="77777777" w:rsidR="006250EA" w:rsidRDefault="00855630">
      <w:pPr>
        <w:pStyle w:val="Normal1"/>
        <w:jc w:val="both"/>
      </w:pPr>
      <w:r>
        <w:t xml:space="preserve">The following table gives the maximum number of points for each component of </w:t>
      </w:r>
      <w:r w:rsidR="00DD6431">
        <w:t>this programming assignment</w:t>
      </w:r>
      <w:r>
        <w:t>.</w:t>
      </w:r>
    </w:p>
    <w:p w14:paraId="4080A175" w14:textId="77777777" w:rsidR="006250EA" w:rsidRDefault="006250EA">
      <w:pPr>
        <w:pStyle w:val="Normal1"/>
        <w:jc w:val="both"/>
      </w:pPr>
    </w:p>
    <w:tbl>
      <w:tblPr>
        <w:tblStyle w:val="a"/>
        <w:tblW w:w="696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35"/>
        <w:gridCol w:w="930"/>
      </w:tblGrid>
      <w:tr w:rsidR="006250EA" w14:paraId="245BE6D3" w14:textId="77777777" w:rsidTr="00D17682">
        <w:tc>
          <w:tcPr>
            <w:tcW w:w="6035" w:type="dxa"/>
            <w:tcMar>
              <w:top w:w="100" w:type="dxa"/>
              <w:left w:w="100" w:type="dxa"/>
              <w:bottom w:w="100" w:type="dxa"/>
              <w:right w:w="100" w:type="dxa"/>
            </w:tcMar>
          </w:tcPr>
          <w:p w14:paraId="21BED47B" w14:textId="4096BB11" w:rsidR="006250EA" w:rsidRDefault="004167CC" w:rsidP="00DD6431">
            <w:pPr>
              <w:pStyle w:val="Normal1"/>
              <w:widowControl w:val="0"/>
              <w:spacing w:line="240" w:lineRule="auto"/>
              <w:jc w:val="both"/>
            </w:pPr>
            <w:r>
              <w:rPr>
                <w:b/>
              </w:rPr>
              <w:t>Task</w:t>
            </w:r>
            <w:r w:rsidR="00855630">
              <w:rPr>
                <w:b/>
              </w:rPr>
              <w:t xml:space="preserve"> </w:t>
            </w:r>
          </w:p>
        </w:tc>
        <w:tc>
          <w:tcPr>
            <w:tcW w:w="930" w:type="dxa"/>
            <w:tcMar>
              <w:top w:w="100" w:type="dxa"/>
              <w:left w:w="100" w:type="dxa"/>
              <w:bottom w:w="100" w:type="dxa"/>
              <w:right w:w="100" w:type="dxa"/>
            </w:tcMar>
          </w:tcPr>
          <w:p w14:paraId="30EA3765" w14:textId="77777777" w:rsidR="006250EA" w:rsidRDefault="00855630">
            <w:pPr>
              <w:pStyle w:val="Normal1"/>
              <w:widowControl w:val="0"/>
              <w:spacing w:line="240" w:lineRule="auto"/>
              <w:jc w:val="center"/>
            </w:pPr>
            <w:r>
              <w:rPr>
                <w:b/>
              </w:rPr>
              <w:t>Points</w:t>
            </w:r>
          </w:p>
        </w:tc>
      </w:tr>
      <w:tr w:rsidR="006250EA" w14:paraId="6AF97430" w14:textId="77777777" w:rsidTr="00D17682">
        <w:tc>
          <w:tcPr>
            <w:tcW w:w="6035" w:type="dxa"/>
            <w:tcMar>
              <w:top w:w="100" w:type="dxa"/>
              <w:left w:w="100" w:type="dxa"/>
              <w:bottom w:w="100" w:type="dxa"/>
              <w:right w:w="100" w:type="dxa"/>
            </w:tcMar>
          </w:tcPr>
          <w:p w14:paraId="74B2EAEA" w14:textId="22FAA55E" w:rsidR="006250EA" w:rsidRDefault="004167CC" w:rsidP="00DD6431">
            <w:pPr>
              <w:pStyle w:val="Normal1"/>
              <w:widowControl w:val="0"/>
              <w:spacing w:line="240" w:lineRule="auto"/>
              <w:jc w:val="both"/>
            </w:pPr>
            <w:r w:rsidRPr="004167CC">
              <w:rPr>
                <w:color w:val="FF0000"/>
              </w:rPr>
              <w:t xml:space="preserve">Milestone-1: </w:t>
            </w:r>
            <w:r w:rsidR="00855630">
              <w:t xml:space="preserve">Design report </w:t>
            </w:r>
          </w:p>
        </w:tc>
        <w:tc>
          <w:tcPr>
            <w:tcW w:w="930" w:type="dxa"/>
            <w:tcMar>
              <w:top w:w="100" w:type="dxa"/>
              <w:left w:w="100" w:type="dxa"/>
              <w:bottom w:w="100" w:type="dxa"/>
              <w:right w:w="100" w:type="dxa"/>
            </w:tcMar>
          </w:tcPr>
          <w:p w14:paraId="0EEB110A" w14:textId="1477BD07" w:rsidR="006250EA" w:rsidRDefault="004167CC">
            <w:pPr>
              <w:pStyle w:val="Normal1"/>
              <w:widowControl w:val="0"/>
              <w:spacing w:line="240" w:lineRule="auto"/>
              <w:jc w:val="center"/>
            </w:pPr>
            <w:r>
              <w:t>25</w:t>
            </w:r>
          </w:p>
        </w:tc>
      </w:tr>
      <w:tr w:rsidR="006250EA" w14:paraId="3B1FB24E" w14:textId="77777777" w:rsidTr="00D17682">
        <w:tc>
          <w:tcPr>
            <w:tcW w:w="6035" w:type="dxa"/>
            <w:tcMar>
              <w:top w:w="100" w:type="dxa"/>
              <w:left w:w="100" w:type="dxa"/>
              <w:bottom w:w="100" w:type="dxa"/>
              <w:right w:w="100" w:type="dxa"/>
            </w:tcMar>
          </w:tcPr>
          <w:p w14:paraId="7EEB412E" w14:textId="1AD10753" w:rsidR="006250EA" w:rsidRDefault="004167CC" w:rsidP="00DD6431">
            <w:pPr>
              <w:pStyle w:val="Normal1"/>
              <w:widowControl w:val="0"/>
              <w:spacing w:line="240" w:lineRule="auto"/>
              <w:jc w:val="both"/>
            </w:pPr>
            <w:r w:rsidRPr="004167CC">
              <w:rPr>
                <w:color w:val="FF0000"/>
              </w:rPr>
              <w:t xml:space="preserve">Milestone-2: </w:t>
            </w:r>
            <w:r w:rsidR="00D17682">
              <w:t xml:space="preserve">Test </w:t>
            </w:r>
            <w:r>
              <w:t>peer discovery &amp; RTT matrix</w:t>
            </w:r>
            <w:r w:rsidR="00D17682">
              <w:t xml:space="preserve"> exchange</w:t>
            </w:r>
          </w:p>
        </w:tc>
        <w:tc>
          <w:tcPr>
            <w:tcW w:w="930" w:type="dxa"/>
            <w:tcMar>
              <w:top w:w="100" w:type="dxa"/>
              <w:left w:w="100" w:type="dxa"/>
              <w:bottom w:w="100" w:type="dxa"/>
              <w:right w:w="100" w:type="dxa"/>
            </w:tcMar>
          </w:tcPr>
          <w:p w14:paraId="223089B5" w14:textId="5E05B742" w:rsidR="006250EA" w:rsidRDefault="004167CC">
            <w:pPr>
              <w:pStyle w:val="Normal1"/>
              <w:widowControl w:val="0"/>
              <w:spacing w:line="240" w:lineRule="auto"/>
              <w:jc w:val="center"/>
            </w:pPr>
            <w:r>
              <w:t>1</w:t>
            </w:r>
            <w:r w:rsidR="00855630">
              <w:t>0</w:t>
            </w:r>
          </w:p>
        </w:tc>
      </w:tr>
      <w:tr w:rsidR="004167CC" w14:paraId="65175350" w14:textId="77777777" w:rsidTr="00D17682">
        <w:tc>
          <w:tcPr>
            <w:tcW w:w="6035" w:type="dxa"/>
            <w:tcMar>
              <w:top w:w="100" w:type="dxa"/>
              <w:left w:w="100" w:type="dxa"/>
              <w:bottom w:w="100" w:type="dxa"/>
              <w:right w:w="100" w:type="dxa"/>
            </w:tcMar>
          </w:tcPr>
          <w:p w14:paraId="4A08341A" w14:textId="70AFB326" w:rsidR="004167CC" w:rsidRDefault="004167CC" w:rsidP="004167CC">
            <w:pPr>
              <w:pStyle w:val="Normal1"/>
              <w:widowControl w:val="0"/>
              <w:spacing w:line="240" w:lineRule="auto"/>
              <w:jc w:val="both"/>
            </w:pPr>
            <w:r w:rsidRPr="004167CC">
              <w:rPr>
                <w:color w:val="FF0000"/>
              </w:rPr>
              <w:t>Milestone-2:</w:t>
            </w:r>
            <w:r>
              <w:t xml:space="preserve"> </w:t>
            </w:r>
            <w:r w:rsidR="00D17682">
              <w:t>Test</w:t>
            </w:r>
            <w:r>
              <w:t xml:space="preserve"> ring formation (no churn)</w:t>
            </w:r>
          </w:p>
        </w:tc>
        <w:tc>
          <w:tcPr>
            <w:tcW w:w="930" w:type="dxa"/>
            <w:tcMar>
              <w:top w:w="100" w:type="dxa"/>
              <w:left w:w="100" w:type="dxa"/>
              <w:bottom w:w="100" w:type="dxa"/>
              <w:right w:w="100" w:type="dxa"/>
            </w:tcMar>
          </w:tcPr>
          <w:p w14:paraId="37C39426" w14:textId="65AFE01F" w:rsidR="004167CC" w:rsidRDefault="004167CC" w:rsidP="004167CC">
            <w:pPr>
              <w:pStyle w:val="Normal1"/>
              <w:widowControl w:val="0"/>
              <w:spacing w:line="240" w:lineRule="auto"/>
              <w:jc w:val="center"/>
            </w:pPr>
            <w:r>
              <w:t>10</w:t>
            </w:r>
          </w:p>
        </w:tc>
      </w:tr>
      <w:tr w:rsidR="004167CC" w14:paraId="08750BC3" w14:textId="77777777" w:rsidTr="00D17682">
        <w:tc>
          <w:tcPr>
            <w:tcW w:w="6035" w:type="dxa"/>
            <w:tcMar>
              <w:top w:w="100" w:type="dxa"/>
              <w:left w:w="100" w:type="dxa"/>
              <w:bottom w:w="100" w:type="dxa"/>
              <w:right w:w="100" w:type="dxa"/>
            </w:tcMar>
          </w:tcPr>
          <w:p w14:paraId="4AE41847" w14:textId="6BEB5796" w:rsidR="004167CC" w:rsidRDefault="004167CC" w:rsidP="004167CC">
            <w:pPr>
              <w:pStyle w:val="Normal1"/>
              <w:widowControl w:val="0"/>
              <w:spacing w:line="240" w:lineRule="auto"/>
              <w:jc w:val="both"/>
            </w:pPr>
            <w:r w:rsidRPr="004167CC">
              <w:rPr>
                <w:color w:val="FF0000"/>
              </w:rPr>
              <w:t xml:space="preserve">Milestone-2: </w:t>
            </w:r>
            <w:r w:rsidR="00D17682">
              <w:t>Test</w:t>
            </w:r>
            <w:r>
              <w:t xml:space="preserve"> data transfer (no churn)</w:t>
            </w:r>
          </w:p>
        </w:tc>
        <w:tc>
          <w:tcPr>
            <w:tcW w:w="930" w:type="dxa"/>
            <w:tcMar>
              <w:top w:w="100" w:type="dxa"/>
              <w:left w:w="100" w:type="dxa"/>
              <w:bottom w:w="100" w:type="dxa"/>
              <w:right w:w="100" w:type="dxa"/>
            </w:tcMar>
          </w:tcPr>
          <w:p w14:paraId="2B842B12" w14:textId="5D09A895" w:rsidR="004167CC" w:rsidRDefault="004167CC" w:rsidP="004167CC">
            <w:pPr>
              <w:pStyle w:val="Normal1"/>
              <w:widowControl w:val="0"/>
              <w:spacing w:line="240" w:lineRule="auto"/>
              <w:jc w:val="center"/>
            </w:pPr>
            <w:r>
              <w:t>15</w:t>
            </w:r>
          </w:p>
        </w:tc>
      </w:tr>
      <w:tr w:rsidR="006250EA" w14:paraId="6781A6ED" w14:textId="77777777" w:rsidTr="00D17682">
        <w:tc>
          <w:tcPr>
            <w:tcW w:w="6035" w:type="dxa"/>
            <w:tcMar>
              <w:top w:w="100" w:type="dxa"/>
              <w:left w:w="100" w:type="dxa"/>
              <w:bottom w:w="100" w:type="dxa"/>
              <w:right w:w="100" w:type="dxa"/>
            </w:tcMar>
          </w:tcPr>
          <w:p w14:paraId="0D50F07D" w14:textId="1D6E7354" w:rsidR="006250EA" w:rsidRDefault="004167CC">
            <w:pPr>
              <w:pStyle w:val="Normal1"/>
              <w:widowControl w:val="0"/>
              <w:spacing w:line="240" w:lineRule="auto"/>
              <w:jc w:val="both"/>
            </w:pPr>
            <w:r w:rsidRPr="004167CC">
              <w:rPr>
                <w:color w:val="FF0000"/>
              </w:rPr>
              <w:t>Milestone-3:</w:t>
            </w:r>
            <w:r>
              <w:t xml:space="preserve"> </w:t>
            </w:r>
            <w:r w:rsidR="00D17682">
              <w:t>Test</w:t>
            </w:r>
            <w:r>
              <w:t xml:space="preserve"> ring formation (with churn)</w:t>
            </w:r>
          </w:p>
        </w:tc>
        <w:tc>
          <w:tcPr>
            <w:tcW w:w="930" w:type="dxa"/>
            <w:tcMar>
              <w:top w:w="100" w:type="dxa"/>
              <w:left w:w="100" w:type="dxa"/>
              <w:bottom w:w="100" w:type="dxa"/>
              <w:right w:w="100" w:type="dxa"/>
            </w:tcMar>
          </w:tcPr>
          <w:p w14:paraId="7526AB2C" w14:textId="77777777" w:rsidR="006250EA" w:rsidRDefault="00855630">
            <w:pPr>
              <w:pStyle w:val="Normal1"/>
              <w:widowControl w:val="0"/>
              <w:spacing w:line="240" w:lineRule="auto"/>
              <w:jc w:val="center"/>
            </w:pPr>
            <w:r>
              <w:t>20</w:t>
            </w:r>
          </w:p>
        </w:tc>
      </w:tr>
      <w:tr w:rsidR="004167CC" w14:paraId="00402779" w14:textId="77777777" w:rsidTr="00D17682">
        <w:tc>
          <w:tcPr>
            <w:tcW w:w="6035" w:type="dxa"/>
            <w:tcMar>
              <w:top w:w="100" w:type="dxa"/>
              <w:left w:w="100" w:type="dxa"/>
              <w:bottom w:w="100" w:type="dxa"/>
              <w:right w:w="100" w:type="dxa"/>
            </w:tcMar>
          </w:tcPr>
          <w:p w14:paraId="73EDBA52" w14:textId="2BF0E2BE" w:rsidR="004167CC" w:rsidRDefault="004167CC" w:rsidP="004167CC">
            <w:pPr>
              <w:pStyle w:val="Normal1"/>
              <w:widowControl w:val="0"/>
              <w:spacing w:line="240" w:lineRule="auto"/>
              <w:jc w:val="both"/>
            </w:pPr>
            <w:r w:rsidRPr="004167CC">
              <w:rPr>
                <w:color w:val="FF0000"/>
              </w:rPr>
              <w:t xml:space="preserve">Milestone-3: </w:t>
            </w:r>
            <w:r w:rsidR="00D17682">
              <w:t>Test</w:t>
            </w:r>
            <w:r>
              <w:t xml:space="preserve"> data transfer (with churn)</w:t>
            </w:r>
          </w:p>
        </w:tc>
        <w:tc>
          <w:tcPr>
            <w:tcW w:w="930" w:type="dxa"/>
            <w:tcMar>
              <w:top w:w="100" w:type="dxa"/>
              <w:left w:w="100" w:type="dxa"/>
              <w:bottom w:w="100" w:type="dxa"/>
              <w:right w:w="100" w:type="dxa"/>
            </w:tcMar>
          </w:tcPr>
          <w:p w14:paraId="0211CF08" w14:textId="77777777" w:rsidR="004167CC" w:rsidRDefault="004167CC" w:rsidP="004167CC">
            <w:pPr>
              <w:pStyle w:val="Normal1"/>
              <w:widowControl w:val="0"/>
              <w:spacing w:line="240" w:lineRule="auto"/>
              <w:jc w:val="center"/>
            </w:pPr>
            <w:r>
              <w:t>20</w:t>
            </w:r>
          </w:p>
        </w:tc>
      </w:tr>
    </w:tbl>
    <w:p w14:paraId="30B9AF43" w14:textId="77777777" w:rsidR="006250EA" w:rsidRDefault="006250EA">
      <w:pPr>
        <w:pStyle w:val="Normal1"/>
        <w:jc w:val="both"/>
      </w:pPr>
    </w:p>
    <w:p w14:paraId="5391CA4E" w14:textId="555EE2D6" w:rsidR="00CE6178" w:rsidRPr="00CE6178" w:rsidRDefault="00D17682" w:rsidP="00CE6178">
      <w:pPr>
        <w:pStyle w:val="Heading2"/>
        <w:spacing w:after="200"/>
        <w:contextualSpacing w:val="0"/>
        <w:jc w:val="both"/>
      </w:pPr>
      <w:bookmarkStart w:id="31" w:name="h.6c9vqg8skpzm" w:colFirst="0" w:colLast="0"/>
      <w:bookmarkEnd w:id="31"/>
      <w:r>
        <w:t>8</w:t>
      </w:r>
      <w:r w:rsidR="00CE6178">
        <w:t>. How to configure the network emulator at your laptop (only if you choose to do so</w:t>
      </w:r>
      <w:r w:rsidR="007631B3">
        <w:t xml:space="preserve"> – not required</w:t>
      </w:r>
      <w:r w:rsidR="00CE6178">
        <w:t>)</w:t>
      </w:r>
    </w:p>
    <w:p w14:paraId="58373C3C" w14:textId="77777777" w:rsidR="00CE6178" w:rsidRDefault="00CE6178" w:rsidP="00CE6178">
      <w:pPr>
        <w:widowControl w:val="0"/>
        <w:autoSpaceDE w:val="0"/>
        <w:autoSpaceDN w:val="0"/>
        <w:adjustRightInd w:val="0"/>
        <w:spacing w:line="240" w:lineRule="auto"/>
        <w:rPr>
          <w:rFonts w:ascii="+ûRˇ" w:hAnsi="+ûRˇ" w:cs="+ûRˇ"/>
        </w:rPr>
      </w:pPr>
      <w:r>
        <w:rPr>
          <w:rFonts w:ascii="+ûRˇ" w:hAnsi="+ûRˇ" w:cs="+ûRˇ"/>
        </w:rPr>
        <w:t>The goal of the following rules is to setup a network with the following network artifacts:</w:t>
      </w:r>
    </w:p>
    <w:p w14:paraId="32271496" w14:textId="7C4CBF7A" w:rsidR="00CE6178" w:rsidRDefault="00CE6178" w:rsidP="00CE6178">
      <w:pPr>
        <w:widowControl w:val="0"/>
        <w:autoSpaceDE w:val="0"/>
        <w:autoSpaceDN w:val="0"/>
        <w:adjustRightInd w:val="0"/>
        <w:spacing w:line="240" w:lineRule="auto"/>
        <w:rPr>
          <w:rFonts w:ascii="+ûRˇ" w:hAnsi="+ûRˇ" w:cs="+ûRˇ"/>
        </w:rPr>
      </w:pPr>
      <w:r>
        <w:rPr>
          <w:rFonts w:ascii="Times New Roman" w:hAnsi="Times New Roman" w:cs="Times New Roman"/>
        </w:rPr>
        <w:t>●</w:t>
      </w:r>
      <w:r>
        <w:rPr>
          <w:rFonts w:ascii="+ûRˇ" w:hAnsi="+ûRˇ" w:cs="+ûRˇ"/>
        </w:rPr>
        <w:t xml:space="preserve"> Delayed packet delivery/transmission</w:t>
      </w:r>
    </w:p>
    <w:p w14:paraId="204D9F4D" w14:textId="77777777" w:rsidR="00CE6178" w:rsidRDefault="00CE6178" w:rsidP="00CE6178">
      <w:pPr>
        <w:widowControl w:val="0"/>
        <w:autoSpaceDE w:val="0"/>
        <w:autoSpaceDN w:val="0"/>
        <w:adjustRightInd w:val="0"/>
        <w:spacing w:line="240" w:lineRule="auto"/>
        <w:rPr>
          <w:rFonts w:ascii="+ûRˇ" w:hAnsi="+ûRˇ" w:cs="+ûRˇ"/>
        </w:rPr>
      </w:pPr>
      <w:r>
        <w:rPr>
          <w:rFonts w:ascii="Times New Roman" w:hAnsi="Times New Roman" w:cs="Times New Roman"/>
        </w:rPr>
        <w:t>●</w:t>
      </w:r>
      <w:r>
        <w:rPr>
          <w:rFonts w:ascii="+ûRˇ" w:hAnsi="+ûRˇ" w:cs="+ûRˇ"/>
        </w:rPr>
        <w:t xml:space="preserve"> Lower transmission bandwidth</w:t>
      </w:r>
    </w:p>
    <w:p w14:paraId="0B28D0CD" w14:textId="6F540A32" w:rsidR="005A58C0" w:rsidRDefault="005A58C0" w:rsidP="00CE6178">
      <w:pPr>
        <w:widowControl w:val="0"/>
        <w:autoSpaceDE w:val="0"/>
        <w:autoSpaceDN w:val="0"/>
        <w:adjustRightInd w:val="0"/>
        <w:spacing w:line="240" w:lineRule="auto"/>
        <w:rPr>
          <w:rFonts w:ascii="+ûRˇ" w:hAnsi="+ûRˇ" w:cs="+ûRˇ"/>
        </w:rPr>
      </w:pPr>
      <w:r>
        <w:rPr>
          <w:rFonts w:ascii="+ûRˇ" w:hAnsi="+ûRˇ" w:cs="+ûRˇ"/>
        </w:rPr>
        <w:t>Please note that we may modify these parameters when testing your code. Also, we may add packet duplication and re-ordering.</w:t>
      </w:r>
    </w:p>
    <w:p w14:paraId="135CEF46" w14:textId="77777777" w:rsidR="005A58C0" w:rsidRDefault="005A58C0" w:rsidP="00CE6178">
      <w:pPr>
        <w:widowControl w:val="0"/>
        <w:autoSpaceDE w:val="0"/>
        <w:autoSpaceDN w:val="0"/>
        <w:adjustRightInd w:val="0"/>
        <w:spacing w:line="240" w:lineRule="auto"/>
        <w:rPr>
          <w:rFonts w:ascii="+ûRˇ" w:hAnsi="+ûRˇ" w:cs="+ûRˇ"/>
        </w:rPr>
      </w:pPr>
    </w:p>
    <w:p w14:paraId="7F2CDA93" w14:textId="5491124D" w:rsidR="005A58C0" w:rsidRDefault="005A58C0" w:rsidP="00CE6178">
      <w:pPr>
        <w:widowControl w:val="0"/>
        <w:autoSpaceDE w:val="0"/>
        <w:autoSpaceDN w:val="0"/>
        <w:adjustRightInd w:val="0"/>
        <w:spacing w:line="240" w:lineRule="auto"/>
        <w:rPr>
          <w:rFonts w:ascii="+ûRˇ" w:hAnsi="+ûRˇ" w:cs="+ûRˇ"/>
        </w:rPr>
      </w:pPr>
      <w:r>
        <w:rPr>
          <w:rFonts w:ascii="+ûRˇ" w:hAnsi="+ûRˇ" w:cs="+ûRˇ"/>
        </w:rPr>
        <w:lastRenderedPageBreak/>
        <w:t xml:space="preserve">The </w:t>
      </w:r>
      <w:proofErr w:type="spellStart"/>
      <w:proofErr w:type="gramStart"/>
      <w:r>
        <w:rPr>
          <w:rFonts w:ascii="+ûRˇ" w:hAnsi="+ûRˇ" w:cs="+ûRˇ"/>
        </w:rPr>
        <w:t>tc</w:t>
      </w:r>
      <w:proofErr w:type="spellEnd"/>
      <w:proofErr w:type="gramEnd"/>
      <w:r>
        <w:rPr>
          <w:rFonts w:ascii="+ûRˇ" w:hAnsi="+ûRˇ" w:cs="+ûRˇ"/>
        </w:rPr>
        <w:t xml:space="preserve"> commands that we execute</w:t>
      </w:r>
      <w:r w:rsidR="00CE6178">
        <w:rPr>
          <w:rFonts w:ascii="+ûRˇ" w:hAnsi="+ûRˇ" w:cs="+ûRˇ"/>
        </w:rPr>
        <w:t xml:space="preserve"> on the remote servers, are as follows </w:t>
      </w:r>
    </w:p>
    <w:p w14:paraId="537BC01E" w14:textId="5C77EE7C" w:rsidR="00CE6178" w:rsidRDefault="00CE6178" w:rsidP="00CE6178">
      <w:pPr>
        <w:widowControl w:val="0"/>
        <w:autoSpaceDE w:val="0"/>
        <w:autoSpaceDN w:val="0"/>
        <w:adjustRightInd w:val="0"/>
        <w:spacing w:line="240" w:lineRule="auto"/>
        <w:rPr>
          <w:rFonts w:ascii="+ûRˇ" w:hAnsi="+ûRˇ" w:cs="+ûRˇ"/>
          <w:color w:val="890000"/>
          <w:sz w:val="18"/>
          <w:szCs w:val="18"/>
        </w:rPr>
      </w:pPr>
      <w:r>
        <w:rPr>
          <w:rFonts w:ascii="+ûRˇ" w:hAnsi="+ûRˇ" w:cs="+ûRˇ"/>
          <w:color w:val="890000"/>
          <w:sz w:val="18"/>
          <w:szCs w:val="18"/>
        </w:rPr>
        <w:t>#</w:t>
      </w:r>
      <w:proofErr w:type="gramStart"/>
      <w:r>
        <w:rPr>
          <w:rFonts w:ascii="+ûRˇ" w:hAnsi="+ûRˇ" w:cs="+ûRˇ"/>
          <w:color w:val="890000"/>
          <w:sz w:val="18"/>
          <w:szCs w:val="18"/>
        </w:rPr>
        <w:t>parameters</w:t>
      </w:r>
      <w:proofErr w:type="gramEnd"/>
    </w:p>
    <w:p w14:paraId="4D861C69" w14:textId="77777777" w:rsidR="00CE6178" w:rsidRDefault="00CE6178" w:rsidP="00CE6178">
      <w:pPr>
        <w:widowControl w:val="0"/>
        <w:autoSpaceDE w:val="0"/>
        <w:autoSpaceDN w:val="0"/>
        <w:adjustRightInd w:val="0"/>
        <w:spacing w:line="240" w:lineRule="auto"/>
        <w:rPr>
          <w:rFonts w:ascii="+ûRˇ" w:hAnsi="+ûRˇ" w:cs="+ûRˇ"/>
          <w:sz w:val="18"/>
          <w:szCs w:val="18"/>
        </w:rPr>
      </w:pPr>
      <w:r>
        <w:rPr>
          <w:rFonts w:ascii="+ûRˇ" w:hAnsi="+ûRˇ" w:cs="+ûRˇ"/>
          <w:sz w:val="18"/>
          <w:szCs w:val="18"/>
        </w:rPr>
        <w:t xml:space="preserve">IF </w:t>
      </w:r>
      <w:r>
        <w:rPr>
          <w:rFonts w:ascii="+ûRˇ" w:hAnsi="+ûRˇ" w:cs="+ûRˇ"/>
          <w:color w:val="666600"/>
          <w:sz w:val="18"/>
          <w:szCs w:val="18"/>
        </w:rPr>
        <w:t xml:space="preserve">= </w:t>
      </w:r>
      <w:r>
        <w:rPr>
          <w:rFonts w:ascii="+ûRˇ" w:hAnsi="+ûRˇ" w:cs="+ûRˇ"/>
          <w:sz w:val="18"/>
          <w:szCs w:val="18"/>
        </w:rPr>
        <w:t>eth0</w:t>
      </w:r>
    </w:p>
    <w:p w14:paraId="2CFCB5FF" w14:textId="0BD155E2" w:rsidR="00CE6178" w:rsidRDefault="00CE6178" w:rsidP="00CE6178">
      <w:pPr>
        <w:widowControl w:val="0"/>
        <w:autoSpaceDE w:val="0"/>
        <w:autoSpaceDN w:val="0"/>
        <w:adjustRightInd w:val="0"/>
        <w:spacing w:line="240" w:lineRule="auto"/>
        <w:rPr>
          <w:rFonts w:ascii="+ûRˇ" w:hAnsi="+ûRˇ" w:cs="+ûRˇ"/>
          <w:color w:val="006666"/>
          <w:sz w:val="18"/>
          <w:szCs w:val="18"/>
        </w:rPr>
      </w:pPr>
      <w:r>
        <w:rPr>
          <w:rFonts w:ascii="+ûRˇ" w:hAnsi="+ûRˇ" w:cs="+ûRˇ"/>
          <w:sz w:val="18"/>
          <w:szCs w:val="18"/>
        </w:rPr>
        <w:t xml:space="preserve">SUBNET </w:t>
      </w:r>
      <w:r>
        <w:rPr>
          <w:rFonts w:ascii="+ûRˇ" w:hAnsi="+ûRˇ" w:cs="+ûRˇ"/>
          <w:color w:val="666600"/>
          <w:sz w:val="18"/>
          <w:szCs w:val="18"/>
        </w:rPr>
        <w:t xml:space="preserve">= </w:t>
      </w:r>
      <w:r>
        <w:rPr>
          <w:rFonts w:ascii="+ûRˇ" w:hAnsi="+ûRˇ" w:cs="+ûRˇ"/>
          <w:color w:val="006666"/>
          <w:sz w:val="18"/>
          <w:szCs w:val="18"/>
        </w:rPr>
        <w:t>130.207</w:t>
      </w:r>
      <w:r>
        <w:rPr>
          <w:rFonts w:ascii="+ûRˇ" w:hAnsi="+ûRˇ" w:cs="+ûRˇ"/>
          <w:color w:val="666600"/>
          <w:sz w:val="18"/>
          <w:szCs w:val="18"/>
        </w:rPr>
        <w:t>.</w:t>
      </w:r>
      <w:r>
        <w:rPr>
          <w:rFonts w:ascii="+ûRˇ" w:hAnsi="+ûRˇ" w:cs="+ûRˇ"/>
          <w:color w:val="006666"/>
          <w:sz w:val="18"/>
          <w:szCs w:val="18"/>
        </w:rPr>
        <w:t>107.12</w:t>
      </w:r>
      <w:r>
        <w:rPr>
          <w:rFonts w:ascii="+ûRˇ" w:hAnsi="+ûRˇ" w:cs="+ûRˇ"/>
          <w:color w:val="666600"/>
          <w:sz w:val="18"/>
          <w:szCs w:val="18"/>
        </w:rPr>
        <w:t>/</w:t>
      </w:r>
      <w:r>
        <w:rPr>
          <w:rFonts w:ascii="+ûRˇ" w:hAnsi="+ûRˇ" w:cs="+ûRˇ"/>
          <w:color w:val="006666"/>
          <w:sz w:val="18"/>
          <w:szCs w:val="18"/>
        </w:rPr>
        <w:t>30</w:t>
      </w:r>
    </w:p>
    <w:p w14:paraId="75DEC6E8" w14:textId="77777777" w:rsidR="00CE6178" w:rsidRDefault="00CE6178" w:rsidP="00CE6178">
      <w:pPr>
        <w:widowControl w:val="0"/>
        <w:autoSpaceDE w:val="0"/>
        <w:autoSpaceDN w:val="0"/>
        <w:adjustRightInd w:val="0"/>
        <w:spacing w:line="240" w:lineRule="auto"/>
        <w:rPr>
          <w:rFonts w:ascii="+ûRˇ" w:hAnsi="+ûRˇ" w:cs="+ûRˇ"/>
          <w:color w:val="006666"/>
          <w:sz w:val="18"/>
          <w:szCs w:val="18"/>
        </w:rPr>
      </w:pPr>
      <w:r>
        <w:rPr>
          <w:rFonts w:ascii="+ûRˇ" w:hAnsi="+ûRˇ" w:cs="+ûRˇ"/>
          <w:sz w:val="18"/>
          <w:szCs w:val="18"/>
        </w:rPr>
        <w:t xml:space="preserve">BW </w:t>
      </w:r>
      <w:r>
        <w:rPr>
          <w:rFonts w:ascii="+ûRˇ" w:hAnsi="+ûRˇ" w:cs="+ûRˇ"/>
          <w:color w:val="666600"/>
          <w:sz w:val="18"/>
          <w:szCs w:val="18"/>
        </w:rPr>
        <w:t xml:space="preserve">= </w:t>
      </w:r>
      <w:r>
        <w:rPr>
          <w:rFonts w:ascii="+ûRˇ" w:hAnsi="+ûRˇ" w:cs="+ûRˇ"/>
          <w:color w:val="006666"/>
          <w:sz w:val="18"/>
          <w:szCs w:val="18"/>
        </w:rPr>
        <w:t>10mbit</w:t>
      </w:r>
    </w:p>
    <w:p w14:paraId="7E81B939" w14:textId="5E8FD9E8" w:rsidR="00CE6178" w:rsidRDefault="00CE6178" w:rsidP="00CE6178">
      <w:pPr>
        <w:widowControl w:val="0"/>
        <w:autoSpaceDE w:val="0"/>
        <w:autoSpaceDN w:val="0"/>
        <w:adjustRightInd w:val="0"/>
        <w:spacing w:line="240" w:lineRule="auto"/>
        <w:rPr>
          <w:rFonts w:ascii="+ûRˇ" w:hAnsi="+ûRˇ" w:cs="+ûRˇ"/>
          <w:color w:val="006666"/>
          <w:sz w:val="18"/>
          <w:szCs w:val="18"/>
        </w:rPr>
      </w:pPr>
      <w:r>
        <w:rPr>
          <w:rFonts w:ascii="+ûRˇ" w:hAnsi="+ûRˇ" w:cs="+ûRˇ"/>
          <w:sz w:val="18"/>
          <w:szCs w:val="18"/>
        </w:rPr>
        <w:t xml:space="preserve">CORRUPT_PCT </w:t>
      </w:r>
      <w:r>
        <w:rPr>
          <w:rFonts w:ascii="+ûRˇ" w:hAnsi="+ûRˇ" w:cs="+ûRˇ"/>
          <w:color w:val="666600"/>
          <w:sz w:val="18"/>
          <w:szCs w:val="18"/>
        </w:rPr>
        <w:t xml:space="preserve">= </w:t>
      </w:r>
      <w:r w:rsidR="004167CC">
        <w:rPr>
          <w:rFonts w:ascii="+ûRˇ" w:hAnsi="+ûRˇ" w:cs="+ûRˇ"/>
          <w:color w:val="006666"/>
          <w:sz w:val="18"/>
          <w:szCs w:val="18"/>
        </w:rPr>
        <w:t>0</w:t>
      </w:r>
      <w:r>
        <w:rPr>
          <w:rFonts w:ascii="+ûRˇ" w:hAnsi="+ûRˇ" w:cs="+ûRˇ"/>
          <w:color w:val="006666"/>
          <w:sz w:val="18"/>
          <w:szCs w:val="18"/>
        </w:rPr>
        <w:t>%</w:t>
      </w:r>
    </w:p>
    <w:p w14:paraId="51ABC527" w14:textId="77777777" w:rsidR="00CE6178" w:rsidRDefault="00CE6178" w:rsidP="00CE6178">
      <w:pPr>
        <w:widowControl w:val="0"/>
        <w:autoSpaceDE w:val="0"/>
        <w:autoSpaceDN w:val="0"/>
        <w:adjustRightInd w:val="0"/>
        <w:spacing w:line="240" w:lineRule="auto"/>
        <w:rPr>
          <w:rFonts w:ascii="+ûRˇ" w:hAnsi="+ûRˇ" w:cs="+ûRˇ"/>
          <w:color w:val="006666"/>
          <w:sz w:val="18"/>
          <w:szCs w:val="18"/>
        </w:rPr>
      </w:pPr>
      <w:r>
        <w:rPr>
          <w:rFonts w:ascii="+ûRˇ" w:hAnsi="+ûRˇ" w:cs="+ûRˇ"/>
          <w:sz w:val="18"/>
          <w:szCs w:val="18"/>
        </w:rPr>
        <w:t xml:space="preserve">DELAY_MEAN </w:t>
      </w:r>
      <w:r>
        <w:rPr>
          <w:rFonts w:ascii="+ûRˇ" w:hAnsi="+ûRˇ" w:cs="+ûRˇ"/>
          <w:color w:val="666600"/>
          <w:sz w:val="18"/>
          <w:szCs w:val="18"/>
        </w:rPr>
        <w:t xml:space="preserve">= </w:t>
      </w:r>
      <w:r>
        <w:rPr>
          <w:rFonts w:ascii="+ûRˇ" w:hAnsi="+ûRˇ" w:cs="+ûRˇ"/>
          <w:color w:val="006666"/>
          <w:sz w:val="18"/>
          <w:szCs w:val="18"/>
        </w:rPr>
        <w:t>100ms</w:t>
      </w:r>
    </w:p>
    <w:p w14:paraId="45B75657" w14:textId="77777777" w:rsidR="00CE6178" w:rsidRDefault="00CE6178" w:rsidP="00CE6178">
      <w:pPr>
        <w:widowControl w:val="0"/>
        <w:autoSpaceDE w:val="0"/>
        <w:autoSpaceDN w:val="0"/>
        <w:adjustRightInd w:val="0"/>
        <w:spacing w:line="240" w:lineRule="auto"/>
        <w:rPr>
          <w:rFonts w:ascii="+ûRˇ" w:hAnsi="+ûRˇ" w:cs="+ûRˇ"/>
          <w:color w:val="006666"/>
          <w:sz w:val="18"/>
          <w:szCs w:val="18"/>
        </w:rPr>
      </w:pPr>
      <w:r>
        <w:rPr>
          <w:rFonts w:ascii="+ûRˇ" w:hAnsi="+ûRˇ" w:cs="+ûRˇ"/>
          <w:sz w:val="18"/>
          <w:szCs w:val="18"/>
        </w:rPr>
        <w:t xml:space="preserve">DELAY_STD </w:t>
      </w:r>
      <w:r>
        <w:rPr>
          <w:rFonts w:ascii="+ûRˇ" w:hAnsi="+ûRˇ" w:cs="+ûRˇ"/>
          <w:color w:val="666600"/>
          <w:sz w:val="18"/>
          <w:szCs w:val="18"/>
        </w:rPr>
        <w:t xml:space="preserve">= </w:t>
      </w:r>
      <w:r>
        <w:rPr>
          <w:rFonts w:ascii="+ûRˇ" w:hAnsi="+ûRˇ" w:cs="+ûRˇ"/>
          <w:color w:val="006666"/>
          <w:sz w:val="18"/>
          <w:szCs w:val="18"/>
        </w:rPr>
        <w:t>30ms</w:t>
      </w:r>
    </w:p>
    <w:p w14:paraId="25781409" w14:textId="77777777" w:rsidR="00CE6178" w:rsidRDefault="00CE6178" w:rsidP="00CE6178">
      <w:pPr>
        <w:widowControl w:val="0"/>
        <w:autoSpaceDE w:val="0"/>
        <w:autoSpaceDN w:val="0"/>
        <w:adjustRightInd w:val="0"/>
        <w:spacing w:line="240" w:lineRule="auto"/>
        <w:rPr>
          <w:rFonts w:ascii="+ûRˇ" w:hAnsi="+ûRˇ" w:cs="+ûRˇ"/>
          <w:color w:val="890000"/>
          <w:sz w:val="18"/>
          <w:szCs w:val="18"/>
        </w:rPr>
      </w:pPr>
      <w:r>
        <w:rPr>
          <w:rFonts w:ascii="+ûRˇ" w:hAnsi="+ûRˇ" w:cs="+ûRˇ"/>
          <w:color w:val="890000"/>
          <w:sz w:val="18"/>
          <w:szCs w:val="18"/>
        </w:rPr>
        <w:t xml:space="preserve"># </w:t>
      </w:r>
      <w:proofErr w:type="spellStart"/>
      <w:proofErr w:type="gramStart"/>
      <w:r>
        <w:rPr>
          <w:rFonts w:ascii="+ûRˇ" w:hAnsi="+ûRˇ" w:cs="+ûRˇ"/>
          <w:color w:val="890000"/>
          <w:sz w:val="18"/>
          <w:szCs w:val="18"/>
        </w:rPr>
        <w:t>tc</w:t>
      </w:r>
      <w:proofErr w:type="spellEnd"/>
      <w:proofErr w:type="gramEnd"/>
      <w:r>
        <w:rPr>
          <w:rFonts w:ascii="+ûRˇ" w:hAnsi="+ûRˇ" w:cs="+ûRˇ"/>
          <w:color w:val="890000"/>
          <w:sz w:val="18"/>
          <w:szCs w:val="18"/>
        </w:rPr>
        <w:t xml:space="preserve"> commands</w:t>
      </w:r>
    </w:p>
    <w:p w14:paraId="0AA55B3D" w14:textId="77777777" w:rsidR="00CE6178" w:rsidRDefault="00CE6178" w:rsidP="00CE6178">
      <w:pPr>
        <w:widowControl w:val="0"/>
        <w:autoSpaceDE w:val="0"/>
        <w:autoSpaceDN w:val="0"/>
        <w:adjustRightInd w:val="0"/>
        <w:spacing w:line="240" w:lineRule="auto"/>
        <w:rPr>
          <w:rFonts w:ascii="+ûRˇ" w:hAnsi="+ûRˇ" w:cs="+ûRˇ"/>
          <w:sz w:val="18"/>
          <w:szCs w:val="18"/>
        </w:rPr>
      </w:pPr>
      <w:proofErr w:type="spellStart"/>
      <w:proofErr w:type="gramStart"/>
      <w:r>
        <w:rPr>
          <w:rFonts w:ascii="+ûRˇ" w:hAnsi="+ûRˇ" w:cs="+ûRˇ"/>
          <w:sz w:val="18"/>
          <w:szCs w:val="18"/>
        </w:rPr>
        <w:t>sudo</w:t>
      </w:r>
      <w:proofErr w:type="spellEnd"/>
      <w:proofErr w:type="gramEnd"/>
      <w:r>
        <w:rPr>
          <w:rFonts w:ascii="+ûRˇ" w:hAnsi="+ûRˇ" w:cs="+ûRˇ"/>
          <w:sz w:val="18"/>
          <w:szCs w:val="18"/>
        </w:rPr>
        <w:t xml:space="preserve"> </w:t>
      </w:r>
      <w:proofErr w:type="spellStart"/>
      <w:r>
        <w:rPr>
          <w:rFonts w:ascii="+ûRˇ" w:hAnsi="+ûRˇ" w:cs="+ûRˇ"/>
          <w:sz w:val="18"/>
          <w:szCs w:val="18"/>
        </w:rPr>
        <w:t>tc</w:t>
      </w:r>
      <w:proofErr w:type="spellEnd"/>
      <w:r>
        <w:rPr>
          <w:rFonts w:ascii="+ûRˇ" w:hAnsi="+ûRˇ" w:cs="+ûRˇ"/>
          <w:sz w:val="18"/>
          <w:szCs w:val="18"/>
        </w:rPr>
        <w:t xml:space="preserve"> </w:t>
      </w:r>
      <w:r>
        <w:rPr>
          <w:rFonts w:ascii="+ûRˇ" w:hAnsi="+ûRˇ" w:cs="+ûRˇ"/>
          <w:color w:val="666600"/>
          <w:sz w:val="18"/>
          <w:szCs w:val="18"/>
        </w:rPr>
        <w:t xml:space="preserve">‐ </w:t>
      </w:r>
      <w:r>
        <w:rPr>
          <w:rFonts w:ascii="+ûRˇ" w:hAnsi="+ûRˇ" w:cs="+ûRˇ"/>
          <w:sz w:val="18"/>
          <w:szCs w:val="18"/>
        </w:rPr>
        <w:t xml:space="preserve">s </w:t>
      </w:r>
      <w:proofErr w:type="spellStart"/>
      <w:r>
        <w:rPr>
          <w:rFonts w:ascii="+ûRˇ" w:hAnsi="+ûRˇ" w:cs="+ûRˇ"/>
          <w:sz w:val="18"/>
          <w:szCs w:val="18"/>
        </w:rPr>
        <w:t>qdisc</w:t>
      </w:r>
      <w:proofErr w:type="spellEnd"/>
      <w:r>
        <w:rPr>
          <w:rFonts w:ascii="+ûRˇ" w:hAnsi="+ûRˇ" w:cs="+ûRˇ"/>
          <w:sz w:val="18"/>
          <w:szCs w:val="18"/>
        </w:rPr>
        <w:t xml:space="preserve"> </w:t>
      </w:r>
      <w:proofErr w:type="spellStart"/>
      <w:r>
        <w:rPr>
          <w:rFonts w:ascii="+ûRˇ" w:hAnsi="+ûRˇ" w:cs="+ûRˇ"/>
          <w:sz w:val="18"/>
          <w:szCs w:val="18"/>
        </w:rPr>
        <w:t>ls</w:t>
      </w:r>
      <w:proofErr w:type="spellEnd"/>
      <w:r>
        <w:rPr>
          <w:rFonts w:ascii="+ûRˇ" w:hAnsi="+ûRˇ" w:cs="+ûRˇ"/>
          <w:sz w:val="18"/>
          <w:szCs w:val="18"/>
        </w:rPr>
        <w:t xml:space="preserve"> </w:t>
      </w:r>
      <w:proofErr w:type="spellStart"/>
      <w:r>
        <w:rPr>
          <w:rFonts w:ascii="+ûRˇ" w:hAnsi="+ûRˇ" w:cs="+ûRˇ"/>
          <w:sz w:val="18"/>
          <w:szCs w:val="18"/>
        </w:rPr>
        <w:t>dev</w:t>
      </w:r>
      <w:proofErr w:type="spellEnd"/>
      <w:r>
        <w:rPr>
          <w:rFonts w:ascii="+ûRˇ" w:hAnsi="+ûRˇ" w:cs="+ûRˇ"/>
          <w:sz w:val="18"/>
          <w:szCs w:val="18"/>
        </w:rPr>
        <w:t xml:space="preserve"> $IF</w:t>
      </w:r>
    </w:p>
    <w:p w14:paraId="04A9EEF5" w14:textId="77777777" w:rsidR="00CE6178" w:rsidRDefault="00CE6178" w:rsidP="00CE6178">
      <w:pPr>
        <w:widowControl w:val="0"/>
        <w:autoSpaceDE w:val="0"/>
        <w:autoSpaceDN w:val="0"/>
        <w:adjustRightInd w:val="0"/>
        <w:spacing w:line="240" w:lineRule="auto"/>
        <w:rPr>
          <w:rFonts w:ascii="+ûRˇ" w:hAnsi="+ûRˇ" w:cs="+ûRˇ"/>
          <w:sz w:val="18"/>
          <w:szCs w:val="18"/>
        </w:rPr>
      </w:pPr>
      <w:proofErr w:type="spellStart"/>
      <w:proofErr w:type="gramStart"/>
      <w:r>
        <w:rPr>
          <w:rFonts w:ascii="+ûRˇ" w:hAnsi="+ûRˇ" w:cs="+ûRˇ"/>
          <w:sz w:val="18"/>
          <w:szCs w:val="18"/>
        </w:rPr>
        <w:t>sudo</w:t>
      </w:r>
      <w:proofErr w:type="spellEnd"/>
      <w:proofErr w:type="gramEnd"/>
      <w:r>
        <w:rPr>
          <w:rFonts w:ascii="+ûRˇ" w:hAnsi="+ûRˇ" w:cs="+ûRˇ"/>
          <w:sz w:val="18"/>
          <w:szCs w:val="18"/>
        </w:rPr>
        <w:t xml:space="preserve"> </w:t>
      </w:r>
      <w:proofErr w:type="spellStart"/>
      <w:r>
        <w:rPr>
          <w:rFonts w:ascii="+ûRˇ" w:hAnsi="+ûRˇ" w:cs="+ûRˇ"/>
          <w:sz w:val="18"/>
          <w:szCs w:val="18"/>
        </w:rPr>
        <w:t>tc</w:t>
      </w:r>
      <w:proofErr w:type="spellEnd"/>
      <w:r>
        <w:rPr>
          <w:rFonts w:ascii="+ûRˇ" w:hAnsi="+ûRˇ" w:cs="+ûRˇ"/>
          <w:sz w:val="18"/>
          <w:szCs w:val="18"/>
        </w:rPr>
        <w:t xml:space="preserve"> ‐s filter </w:t>
      </w:r>
      <w:proofErr w:type="spellStart"/>
      <w:r>
        <w:rPr>
          <w:rFonts w:ascii="+ûRˇ" w:hAnsi="+ûRˇ" w:cs="+ûRˇ"/>
          <w:sz w:val="18"/>
          <w:szCs w:val="18"/>
        </w:rPr>
        <w:t>ls</w:t>
      </w:r>
      <w:proofErr w:type="spellEnd"/>
      <w:r>
        <w:rPr>
          <w:rFonts w:ascii="+ûRˇ" w:hAnsi="+ûRˇ" w:cs="+ûRˇ"/>
          <w:sz w:val="18"/>
          <w:szCs w:val="18"/>
        </w:rPr>
        <w:t xml:space="preserve"> </w:t>
      </w:r>
      <w:proofErr w:type="spellStart"/>
      <w:r>
        <w:rPr>
          <w:rFonts w:ascii="+ûRˇ" w:hAnsi="+ûRˇ" w:cs="+ûRˇ"/>
          <w:sz w:val="18"/>
          <w:szCs w:val="18"/>
        </w:rPr>
        <w:t>dev</w:t>
      </w:r>
      <w:proofErr w:type="spellEnd"/>
      <w:r>
        <w:rPr>
          <w:rFonts w:ascii="+ûRˇ" w:hAnsi="+ûRˇ" w:cs="+ûRˇ"/>
          <w:sz w:val="18"/>
          <w:szCs w:val="18"/>
        </w:rPr>
        <w:t xml:space="preserve"> $IF</w:t>
      </w:r>
    </w:p>
    <w:p w14:paraId="0640DE89" w14:textId="77777777" w:rsidR="00CE6178" w:rsidRDefault="00CE6178" w:rsidP="00CE6178">
      <w:pPr>
        <w:widowControl w:val="0"/>
        <w:autoSpaceDE w:val="0"/>
        <w:autoSpaceDN w:val="0"/>
        <w:adjustRightInd w:val="0"/>
        <w:spacing w:line="240" w:lineRule="auto"/>
        <w:rPr>
          <w:rFonts w:ascii="+ûRˇ" w:hAnsi="+ûRˇ" w:cs="+ûRˇ"/>
          <w:sz w:val="18"/>
          <w:szCs w:val="18"/>
        </w:rPr>
      </w:pPr>
      <w:proofErr w:type="spellStart"/>
      <w:proofErr w:type="gramStart"/>
      <w:r>
        <w:rPr>
          <w:rFonts w:ascii="+ûRˇ" w:hAnsi="+ûRˇ" w:cs="+ûRˇ"/>
          <w:sz w:val="18"/>
          <w:szCs w:val="18"/>
        </w:rPr>
        <w:t>sudo</w:t>
      </w:r>
      <w:proofErr w:type="spellEnd"/>
      <w:proofErr w:type="gramEnd"/>
      <w:r>
        <w:rPr>
          <w:rFonts w:ascii="+ûRˇ" w:hAnsi="+ûRˇ" w:cs="+ûRˇ"/>
          <w:sz w:val="18"/>
          <w:szCs w:val="18"/>
        </w:rPr>
        <w:t xml:space="preserve"> </w:t>
      </w:r>
      <w:proofErr w:type="spellStart"/>
      <w:r>
        <w:rPr>
          <w:rFonts w:ascii="+ûRˇ" w:hAnsi="+ûRˇ" w:cs="+ûRˇ"/>
          <w:sz w:val="18"/>
          <w:szCs w:val="18"/>
        </w:rPr>
        <w:t>tc</w:t>
      </w:r>
      <w:proofErr w:type="spellEnd"/>
      <w:r>
        <w:rPr>
          <w:rFonts w:ascii="+ûRˇ" w:hAnsi="+ûRˇ" w:cs="+ûRˇ"/>
          <w:sz w:val="18"/>
          <w:szCs w:val="18"/>
        </w:rPr>
        <w:t xml:space="preserve"> </w:t>
      </w:r>
      <w:proofErr w:type="spellStart"/>
      <w:r>
        <w:rPr>
          <w:rFonts w:ascii="+ûRˇ" w:hAnsi="+ûRˇ" w:cs="+ûRˇ"/>
          <w:sz w:val="18"/>
          <w:szCs w:val="18"/>
        </w:rPr>
        <w:t>qdisc</w:t>
      </w:r>
      <w:proofErr w:type="spellEnd"/>
      <w:r>
        <w:rPr>
          <w:rFonts w:ascii="+ûRˇ" w:hAnsi="+ûRˇ" w:cs="+ûRˇ"/>
          <w:sz w:val="18"/>
          <w:szCs w:val="18"/>
        </w:rPr>
        <w:t xml:space="preserve"> </w:t>
      </w:r>
      <w:r>
        <w:rPr>
          <w:rFonts w:ascii="+ûRˇ" w:hAnsi="+ûRˇ" w:cs="+ûRˇ"/>
          <w:color w:val="000089"/>
          <w:sz w:val="18"/>
          <w:szCs w:val="18"/>
        </w:rPr>
        <w:t xml:space="preserve">del </w:t>
      </w:r>
      <w:proofErr w:type="spellStart"/>
      <w:r>
        <w:rPr>
          <w:rFonts w:ascii="+ûRˇ" w:hAnsi="+ûRˇ" w:cs="+ûRˇ"/>
          <w:sz w:val="18"/>
          <w:szCs w:val="18"/>
        </w:rPr>
        <w:t>dev</w:t>
      </w:r>
      <w:proofErr w:type="spellEnd"/>
      <w:r>
        <w:rPr>
          <w:rFonts w:ascii="+ûRˇ" w:hAnsi="+ûRˇ" w:cs="+ûRˇ"/>
          <w:sz w:val="18"/>
          <w:szCs w:val="18"/>
        </w:rPr>
        <w:t xml:space="preserve"> $IF root</w:t>
      </w:r>
    </w:p>
    <w:p w14:paraId="01A5E3B9" w14:textId="77777777" w:rsidR="00CE6178" w:rsidRDefault="00CE6178" w:rsidP="00CE6178">
      <w:pPr>
        <w:widowControl w:val="0"/>
        <w:autoSpaceDE w:val="0"/>
        <w:autoSpaceDN w:val="0"/>
        <w:adjustRightInd w:val="0"/>
        <w:spacing w:line="240" w:lineRule="auto"/>
        <w:rPr>
          <w:rFonts w:ascii="+ûRˇ" w:hAnsi="+ûRˇ" w:cs="+ûRˇ"/>
          <w:sz w:val="18"/>
          <w:szCs w:val="18"/>
        </w:rPr>
      </w:pPr>
      <w:proofErr w:type="spellStart"/>
      <w:proofErr w:type="gramStart"/>
      <w:r>
        <w:rPr>
          <w:rFonts w:ascii="+ûRˇ" w:hAnsi="+ûRˇ" w:cs="+ûRˇ"/>
          <w:sz w:val="18"/>
          <w:szCs w:val="18"/>
        </w:rPr>
        <w:t>sudo</w:t>
      </w:r>
      <w:proofErr w:type="spellEnd"/>
      <w:proofErr w:type="gramEnd"/>
      <w:r>
        <w:rPr>
          <w:rFonts w:ascii="+ûRˇ" w:hAnsi="+ûRˇ" w:cs="+ûRˇ"/>
          <w:sz w:val="18"/>
          <w:szCs w:val="18"/>
        </w:rPr>
        <w:t xml:space="preserve"> </w:t>
      </w:r>
      <w:proofErr w:type="spellStart"/>
      <w:r>
        <w:rPr>
          <w:rFonts w:ascii="+ûRˇ" w:hAnsi="+ûRˇ" w:cs="+ûRˇ"/>
          <w:sz w:val="18"/>
          <w:szCs w:val="18"/>
        </w:rPr>
        <w:t>tc</w:t>
      </w:r>
      <w:proofErr w:type="spellEnd"/>
      <w:r>
        <w:rPr>
          <w:rFonts w:ascii="+ûRˇ" w:hAnsi="+ûRˇ" w:cs="+ûRˇ"/>
          <w:sz w:val="18"/>
          <w:szCs w:val="18"/>
        </w:rPr>
        <w:t xml:space="preserve"> </w:t>
      </w:r>
      <w:proofErr w:type="spellStart"/>
      <w:r>
        <w:rPr>
          <w:rFonts w:ascii="+ûRˇ" w:hAnsi="+ûRˇ" w:cs="+ûRˇ"/>
          <w:sz w:val="18"/>
          <w:szCs w:val="18"/>
        </w:rPr>
        <w:t>qdisc</w:t>
      </w:r>
      <w:proofErr w:type="spellEnd"/>
      <w:r>
        <w:rPr>
          <w:rFonts w:ascii="+ûRˇ" w:hAnsi="+ûRˇ" w:cs="+ûRˇ"/>
          <w:sz w:val="18"/>
          <w:szCs w:val="18"/>
        </w:rPr>
        <w:t xml:space="preserve"> add </w:t>
      </w:r>
      <w:proofErr w:type="spellStart"/>
      <w:r>
        <w:rPr>
          <w:rFonts w:ascii="+ûRˇ" w:hAnsi="+ûRˇ" w:cs="+ûRˇ"/>
          <w:sz w:val="18"/>
          <w:szCs w:val="18"/>
        </w:rPr>
        <w:t>dev</w:t>
      </w:r>
      <w:proofErr w:type="spellEnd"/>
      <w:r>
        <w:rPr>
          <w:rFonts w:ascii="+ûRˇ" w:hAnsi="+ûRˇ" w:cs="+ûRˇ"/>
          <w:sz w:val="18"/>
          <w:szCs w:val="18"/>
        </w:rPr>
        <w:t xml:space="preserve"> $IF root handle </w:t>
      </w:r>
      <w:r>
        <w:rPr>
          <w:rFonts w:ascii="+ûRˇ" w:hAnsi="+ûRˇ" w:cs="+ûRˇ"/>
          <w:color w:val="006666"/>
          <w:sz w:val="18"/>
          <w:szCs w:val="18"/>
        </w:rPr>
        <w:t xml:space="preserve">1 </w:t>
      </w:r>
      <w:r>
        <w:rPr>
          <w:rFonts w:ascii="+ûRˇ" w:hAnsi="+ûRˇ" w:cs="+ûRˇ"/>
          <w:color w:val="666600"/>
          <w:sz w:val="18"/>
          <w:szCs w:val="18"/>
        </w:rPr>
        <w:t xml:space="preserve">: </w:t>
      </w:r>
      <w:proofErr w:type="spellStart"/>
      <w:r>
        <w:rPr>
          <w:rFonts w:ascii="+ûRˇ" w:hAnsi="+ûRˇ" w:cs="+ûRˇ"/>
          <w:sz w:val="18"/>
          <w:szCs w:val="18"/>
        </w:rPr>
        <w:t>htb</w:t>
      </w:r>
      <w:proofErr w:type="spellEnd"/>
    </w:p>
    <w:p w14:paraId="541DDB4A" w14:textId="77777777" w:rsidR="00CE6178" w:rsidRDefault="00CE6178" w:rsidP="00CE6178">
      <w:pPr>
        <w:widowControl w:val="0"/>
        <w:autoSpaceDE w:val="0"/>
        <w:autoSpaceDN w:val="0"/>
        <w:adjustRightInd w:val="0"/>
        <w:spacing w:line="240" w:lineRule="auto"/>
        <w:rPr>
          <w:rFonts w:ascii="+ûRˇ" w:hAnsi="+ûRˇ" w:cs="+ûRˇ"/>
          <w:sz w:val="18"/>
          <w:szCs w:val="18"/>
        </w:rPr>
      </w:pPr>
      <w:proofErr w:type="spellStart"/>
      <w:proofErr w:type="gramStart"/>
      <w:r>
        <w:rPr>
          <w:rFonts w:ascii="+ûRˇ" w:hAnsi="+ûRˇ" w:cs="+ûRˇ"/>
          <w:sz w:val="18"/>
          <w:szCs w:val="18"/>
        </w:rPr>
        <w:t>sudo</w:t>
      </w:r>
      <w:proofErr w:type="spellEnd"/>
      <w:proofErr w:type="gramEnd"/>
      <w:r>
        <w:rPr>
          <w:rFonts w:ascii="+ûRˇ" w:hAnsi="+ûRˇ" w:cs="+ûRˇ"/>
          <w:sz w:val="18"/>
          <w:szCs w:val="18"/>
        </w:rPr>
        <w:t xml:space="preserve"> </w:t>
      </w:r>
      <w:proofErr w:type="spellStart"/>
      <w:r>
        <w:rPr>
          <w:rFonts w:ascii="+ûRˇ" w:hAnsi="+ûRˇ" w:cs="+ûRˇ"/>
          <w:sz w:val="18"/>
          <w:szCs w:val="18"/>
        </w:rPr>
        <w:t>tc</w:t>
      </w:r>
      <w:proofErr w:type="spellEnd"/>
      <w:r>
        <w:rPr>
          <w:rFonts w:ascii="+ûRˇ" w:hAnsi="+ûRˇ" w:cs="+ûRˇ"/>
          <w:sz w:val="18"/>
          <w:szCs w:val="18"/>
        </w:rPr>
        <w:t xml:space="preserve"> filter add </w:t>
      </w:r>
      <w:proofErr w:type="spellStart"/>
      <w:r>
        <w:rPr>
          <w:rFonts w:ascii="+ûRˇ" w:hAnsi="+ûRˇ" w:cs="+ûRˇ"/>
          <w:sz w:val="18"/>
          <w:szCs w:val="18"/>
        </w:rPr>
        <w:t>dev</w:t>
      </w:r>
      <w:proofErr w:type="spellEnd"/>
      <w:r>
        <w:rPr>
          <w:rFonts w:ascii="+ûRˇ" w:hAnsi="+ûRˇ" w:cs="+ûRˇ"/>
          <w:sz w:val="18"/>
          <w:szCs w:val="18"/>
        </w:rPr>
        <w:t xml:space="preserve"> $IF parent </w:t>
      </w:r>
      <w:r>
        <w:rPr>
          <w:rFonts w:ascii="+ûRˇ" w:hAnsi="+ûRˇ" w:cs="+ûRˇ"/>
          <w:color w:val="006666"/>
          <w:sz w:val="18"/>
          <w:szCs w:val="18"/>
        </w:rPr>
        <w:t xml:space="preserve">1 </w:t>
      </w:r>
      <w:r>
        <w:rPr>
          <w:rFonts w:ascii="+ûRˇ" w:hAnsi="+ûRˇ" w:cs="+ûRˇ"/>
          <w:color w:val="666600"/>
          <w:sz w:val="18"/>
          <w:szCs w:val="18"/>
        </w:rPr>
        <w:t xml:space="preserve">: </w:t>
      </w:r>
      <w:r>
        <w:rPr>
          <w:rFonts w:ascii="+ûRˇ" w:hAnsi="+ûRˇ" w:cs="+ûRˇ"/>
          <w:sz w:val="18"/>
          <w:szCs w:val="18"/>
        </w:rPr>
        <w:t xml:space="preserve">protocol </w:t>
      </w:r>
      <w:proofErr w:type="spellStart"/>
      <w:r>
        <w:rPr>
          <w:rFonts w:ascii="+ûRˇ" w:hAnsi="+ûRˇ" w:cs="+ûRˇ"/>
          <w:sz w:val="18"/>
          <w:szCs w:val="18"/>
        </w:rPr>
        <w:t>ip</w:t>
      </w:r>
      <w:proofErr w:type="spellEnd"/>
      <w:r>
        <w:rPr>
          <w:rFonts w:ascii="+ûRˇ" w:hAnsi="+ûRˇ" w:cs="+ûRˇ"/>
          <w:sz w:val="18"/>
          <w:szCs w:val="18"/>
        </w:rPr>
        <w:t xml:space="preserve"> </w:t>
      </w:r>
      <w:proofErr w:type="spellStart"/>
      <w:r>
        <w:rPr>
          <w:rFonts w:ascii="+ûRˇ" w:hAnsi="+ûRˇ" w:cs="+ûRˇ"/>
          <w:sz w:val="18"/>
          <w:szCs w:val="18"/>
        </w:rPr>
        <w:t>prio</w:t>
      </w:r>
      <w:proofErr w:type="spellEnd"/>
      <w:r>
        <w:rPr>
          <w:rFonts w:ascii="+ûRˇ" w:hAnsi="+ûRˇ" w:cs="+ûRˇ"/>
          <w:sz w:val="18"/>
          <w:szCs w:val="18"/>
        </w:rPr>
        <w:t xml:space="preserve"> </w:t>
      </w:r>
      <w:r>
        <w:rPr>
          <w:rFonts w:ascii="+ûRˇ" w:hAnsi="+ûRˇ" w:cs="+ûRˇ"/>
          <w:color w:val="006666"/>
          <w:sz w:val="18"/>
          <w:szCs w:val="18"/>
        </w:rPr>
        <w:t xml:space="preserve">1 </w:t>
      </w:r>
      <w:r>
        <w:rPr>
          <w:rFonts w:ascii="+ûRˇ" w:hAnsi="+ûRˇ" w:cs="+ûRˇ"/>
          <w:sz w:val="18"/>
          <w:szCs w:val="18"/>
        </w:rPr>
        <w:t xml:space="preserve">u32 </w:t>
      </w:r>
      <w:proofErr w:type="spellStart"/>
      <w:r>
        <w:rPr>
          <w:rFonts w:ascii="+ûRˇ" w:hAnsi="+ûRˇ" w:cs="+ûRˇ"/>
          <w:sz w:val="18"/>
          <w:szCs w:val="18"/>
        </w:rPr>
        <w:t>flowid</w:t>
      </w:r>
      <w:proofErr w:type="spellEnd"/>
      <w:r>
        <w:rPr>
          <w:rFonts w:ascii="+ûRˇ" w:hAnsi="+ûRˇ" w:cs="+ûRˇ"/>
          <w:sz w:val="18"/>
          <w:szCs w:val="18"/>
        </w:rPr>
        <w:t xml:space="preserve"> </w:t>
      </w:r>
      <w:r>
        <w:rPr>
          <w:rFonts w:ascii="+ûRˇ" w:hAnsi="+ûRˇ" w:cs="+ûRˇ"/>
          <w:color w:val="006666"/>
          <w:sz w:val="18"/>
          <w:szCs w:val="18"/>
        </w:rPr>
        <w:t xml:space="preserve">1 </w:t>
      </w:r>
      <w:r>
        <w:rPr>
          <w:rFonts w:ascii="+ûRˇ" w:hAnsi="+ûRˇ" w:cs="+ûRˇ"/>
          <w:color w:val="666600"/>
          <w:sz w:val="18"/>
          <w:szCs w:val="18"/>
        </w:rPr>
        <w:t xml:space="preserve">: </w:t>
      </w:r>
      <w:r>
        <w:rPr>
          <w:rFonts w:ascii="+ûRˇ" w:hAnsi="+ûRˇ" w:cs="+ûRˇ"/>
          <w:color w:val="006666"/>
          <w:sz w:val="18"/>
          <w:szCs w:val="18"/>
        </w:rPr>
        <w:t xml:space="preserve">1 </w:t>
      </w:r>
      <w:r>
        <w:rPr>
          <w:rFonts w:ascii="+ûRˇ" w:hAnsi="+ûRˇ" w:cs="+ûRˇ"/>
          <w:sz w:val="18"/>
          <w:szCs w:val="18"/>
        </w:rPr>
        <w:t xml:space="preserve">match </w:t>
      </w:r>
      <w:proofErr w:type="spellStart"/>
      <w:r>
        <w:rPr>
          <w:rFonts w:ascii="+ûRˇ" w:hAnsi="+ûRˇ" w:cs="+ûRˇ"/>
          <w:sz w:val="18"/>
          <w:szCs w:val="18"/>
        </w:rPr>
        <w:t>ip</w:t>
      </w:r>
      <w:proofErr w:type="spellEnd"/>
      <w:r>
        <w:rPr>
          <w:rFonts w:ascii="+ûRˇ" w:hAnsi="+ûRˇ" w:cs="+ûRˇ"/>
          <w:sz w:val="18"/>
          <w:szCs w:val="18"/>
        </w:rPr>
        <w:t xml:space="preserve"> </w:t>
      </w:r>
      <w:proofErr w:type="spellStart"/>
      <w:r>
        <w:rPr>
          <w:rFonts w:ascii="+ûRˇ" w:hAnsi="+ûRˇ" w:cs="+ûRˇ"/>
          <w:sz w:val="18"/>
          <w:szCs w:val="18"/>
        </w:rPr>
        <w:t>dst</w:t>
      </w:r>
      <w:proofErr w:type="spellEnd"/>
      <w:r>
        <w:rPr>
          <w:rFonts w:ascii="+ûRˇ" w:hAnsi="+ûRˇ" w:cs="+ûRˇ"/>
          <w:sz w:val="18"/>
          <w:szCs w:val="18"/>
        </w:rPr>
        <w:t xml:space="preserve"> $SUBNET</w:t>
      </w:r>
    </w:p>
    <w:p w14:paraId="187290BC" w14:textId="77777777" w:rsidR="00CE6178" w:rsidRDefault="00CE6178" w:rsidP="00CE6178">
      <w:pPr>
        <w:widowControl w:val="0"/>
        <w:autoSpaceDE w:val="0"/>
        <w:autoSpaceDN w:val="0"/>
        <w:adjustRightInd w:val="0"/>
        <w:spacing w:line="240" w:lineRule="auto"/>
        <w:rPr>
          <w:rFonts w:ascii="+ûRˇ" w:hAnsi="+ûRˇ" w:cs="+ûRˇ"/>
          <w:sz w:val="18"/>
          <w:szCs w:val="18"/>
        </w:rPr>
      </w:pPr>
      <w:proofErr w:type="spellStart"/>
      <w:proofErr w:type="gramStart"/>
      <w:r>
        <w:rPr>
          <w:rFonts w:ascii="+ûRˇ" w:hAnsi="+ûRˇ" w:cs="+ûRˇ"/>
          <w:sz w:val="18"/>
          <w:szCs w:val="18"/>
        </w:rPr>
        <w:t>sudo</w:t>
      </w:r>
      <w:proofErr w:type="spellEnd"/>
      <w:proofErr w:type="gramEnd"/>
      <w:r>
        <w:rPr>
          <w:rFonts w:ascii="+ûRˇ" w:hAnsi="+ûRˇ" w:cs="+ûRˇ"/>
          <w:sz w:val="18"/>
          <w:szCs w:val="18"/>
        </w:rPr>
        <w:t xml:space="preserve"> </w:t>
      </w:r>
      <w:proofErr w:type="spellStart"/>
      <w:r>
        <w:rPr>
          <w:rFonts w:ascii="+ûRˇ" w:hAnsi="+ûRˇ" w:cs="+ûRˇ"/>
          <w:sz w:val="18"/>
          <w:szCs w:val="18"/>
        </w:rPr>
        <w:t>tc</w:t>
      </w:r>
      <w:proofErr w:type="spellEnd"/>
      <w:r>
        <w:rPr>
          <w:rFonts w:ascii="+ûRˇ" w:hAnsi="+ûRˇ" w:cs="+ûRˇ"/>
          <w:sz w:val="18"/>
          <w:szCs w:val="18"/>
        </w:rPr>
        <w:t xml:space="preserve"> </w:t>
      </w:r>
      <w:r>
        <w:rPr>
          <w:rFonts w:ascii="+ûRˇ" w:hAnsi="+ûRˇ" w:cs="+ûRˇ"/>
          <w:color w:val="000089"/>
          <w:sz w:val="18"/>
          <w:szCs w:val="18"/>
        </w:rPr>
        <w:t xml:space="preserve">class </w:t>
      </w:r>
      <w:r>
        <w:rPr>
          <w:rFonts w:ascii="+ûRˇ" w:hAnsi="+ûRˇ" w:cs="+ûRˇ"/>
          <w:sz w:val="18"/>
          <w:szCs w:val="18"/>
        </w:rPr>
        <w:t xml:space="preserve">add </w:t>
      </w:r>
      <w:proofErr w:type="spellStart"/>
      <w:r>
        <w:rPr>
          <w:rFonts w:ascii="+ûRˇ" w:hAnsi="+ûRˇ" w:cs="+ûRˇ"/>
          <w:sz w:val="18"/>
          <w:szCs w:val="18"/>
        </w:rPr>
        <w:t>dev</w:t>
      </w:r>
      <w:proofErr w:type="spellEnd"/>
      <w:r>
        <w:rPr>
          <w:rFonts w:ascii="+ûRˇ" w:hAnsi="+ûRˇ" w:cs="+ûRˇ"/>
          <w:sz w:val="18"/>
          <w:szCs w:val="18"/>
        </w:rPr>
        <w:t xml:space="preserve"> $IF parent </w:t>
      </w:r>
      <w:r>
        <w:rPr>
          <w:rFonts w:ascii="+ûRˇ" w:hAnsi="+ûRˇ" w:cs="+ûRˇ"/>
          <w:color w:val="006666"/>
          <w:sz w:val="18"/>
          <w:szCs w:val="18"/>
        </w:rPr>
        <w:t xml:space="preserve">1 </w:t>
      </w:r>
      <w:r>
        <w:rPr>
          <w:rFonts w:ascii="+ûRˇ" w:hAnsi="+ûRˇ" w:cs="+ûRˇ"/>
          <w:color w:val="666600"/>
          <w:sz w:val="18"/>
          <w:szCs w:val="18"/>
        </w:rPr>
        <w:t xml:space="preserve">: </w:t>
      </w:r>
      <w:proofErr w:type="spellStart"/>
      <w:r>
        <w:rPr>
          <w:rFonts w:ascii="+ûRˇ" w:hAnsi="+ûRˇ" w:cs="+ûRˇ"/>
          <w:sz w:val="18"/>
          <w:szCs w:val="18"/>
        </w:rPr>
        <w:t>classid</w:t>
      </w:r>
      <w:proofErr w:type="spellEnd"/>
      <w:r>
        <w:rPr>
          <w:rFonts w:ascii="+ûRˇ" w:hAnsi="+ûRˇ" w:cs="+ûRˇ"/>
          <w:sz w:val="18"/>
          <w:szCs w:val="18"/>
        </w:rPr>
        <w:t xml:space="preserve"> </w:t>
      </w:r>
      <w:r>
        <w:rPr>
          <w:rFonts w:ascii="+ûRˇ" w:hAnsi="+ûRˇ" w:cs="+ûRˇ"/>
          <w:color w:val="006666"/>
          <w:sz w:val="18"/>
          <w:szCs w:val="18"/>
        </w:rPr>
        <w:t xml:space="preserve">1 </w:t>
      </w:r>
      <w:r>
        <w:rPr>
          <w:rFonts w:ascii="+ûRˇ" w:hAnsi="+ûRˇ" w:cs="+ûRˇ"/>
          <w:color w:val="666600"/>
          <w:sz w:val="18"/>
          <w:szCs w:val="18"/>
        </w:rPr>
        <w:t xml:space="preserve">: </w:t>
      </w:r>
      <w:r>
        <w:rPr>
          <w:rFonts w:ascii="+ûRˇ" w:hAnsi="+ûRˇ" w:cs="+ûRˇ"/>
          <w:color w:val="006666"/>
          <w:sz w:val="18"/>
          <w:szCs w:val="18"/>
        </w:rPr>
        <w:t xml:space="preserve">1 </w:t>
      </w:r>
      <w:proofErr w:type="spellStart"/>
      <w:r>
        <w:rPr>
          <w:rFonts w:ascii="+ûRˇ" w:hAnsi="+ûRˇ" w:cs="+ûRˇ"/>
          <w:sz w:val="18"/>
          <w:szCs w:val="18"/>
        </w:rPr>
        <w:t>htb</w:t>
      </w:r>
      <w:proofErr w:type="spellEnd"/>
      <w:r>
        <w:rPr>
          <w:rFonts w:ascii="+ûRˇ" w:hAnsi="+ûRˇ" w:cs="+ûRˇ"/>
          <w:sz w:val="18"/>
          <w:szCs w:val="18"/>
        </w:rPr>
        <w:t xml:space="preserve"> rate $BW</w:t>
      </w:r>
    </w:p>
    <w:p w14:paraId="7E273BFC" w14:textId="77777777" w:rsidR="00CE6178" w:rsidRDefault="00CE6178" w:rsidP="00CE6178">
      <w:pPr>
        <w:widowControl w:val="0"/>
        <w:autoSpaceDE w:val="0"/>
        <w:autoSpaceDN w:val="0"/>
        <w:adjustRightInd w:val="0"/>
        <w:spacing w:line="240" w:lineRule="auto"/>
        <w:rPr>
          <w:rFonts w:ascii="+ûRˇ" w:hAnsi="+ûRˇ" w:cs="+ûRˇ"/>
          <w:sz w:val="18"/>
          <w:szCs w:val="18"/>
        </w:rPr>
      </w:pPr>
      <w:proofErr w:type="spellStart"/>
      <w:proofErr w:type="gramStart"/>
      <w:r>
        <w:rPr>
          <w:rFonts w:ascii="+ûRˇ" w:hAnsi="+ûRˇ" w:cs="+ûRˇ"/>
          <w:sz w:val="18"/>
          <w:szCs w:val="18"/>
        </w:rPr>
        <w:t>sudo</w:t>
      </w:r>
      <w:proofErr w:type="spellEnd"/>
      <w:proofErr w:type="gramEnd"/>
      <w:r>
        <w:rPr>
          <w:rFonts w:ascii="+ûRˇ" w:hAnsi="+ûRˇ" w:cs="+ûRˇ"/>
          <w:sz w:val="18"/>
          <w:szCs w:val="18"/>
        </w:rPr>
        <w:t xml:space="preserve"> </w:t>
      </w:r>
      <w:proofErr w:type="spellStart"/>
      <w:r>
        <w:rPr>
          <w:rFonts w:ascii="+ûRˇ" w:hAnsi="+ûRˇ" w:cs="+ûRˇ"/>
          <w:sz w:val="18"/>
          <w:szCs w:val="18"/>
        </w:rPr>
        <w:t>tc</w:t>
      </w:r>
      <w:proofErr w:type="spellEnd"/>
      <w:r>
        <w:rPr>
          <w:rFonts w:ascii="+ûRˇ" w:hAnsi="+ûRˇ" w:cs="+ûRˇ"/>
          <w:sz w:val="18"/>
          <w:szCs w:val="18"/>
        </w:rPr>
        <w:t xml:space="preserve"> </w:t>
      </w:r>
      <w:proofErr w:type="spellStart"/>
      <w:r>
        <w:rPr>
          <w:rFonts w:ascii="+ûRˇ" w:hAnsi="+ûRˇ" w:cs="+ûRˇ"/>
          <w:sz w:val="18"/>
          <w:szCs w:val="18"/>
        </w:rPr>
        <w:t>qdisc</w:t>
      </w:r>
      <w:proofErr w:type="spellEnd"/>
      <w:r>
        <w:rPr>
          <w:rFonts w:ascii="+ûRˇ" w:hAnsi="+ûRˇ" w:cs="+ûRˇ"/>
          <w:sz w:val="18"/>
          <w:szCs w:val="18"/>
        </w:rPr>
        <w:t xml:space="preserve"> add </w:t>
      </w:r>
      <w:proofErr w:type="spellStart"/>
      <w:r>
        <w:rPr>
          <w:rFonts w:ascii="+ûRˇ" w:hAnsi="+ûRˇ" w:cs="+ûRˇ"/>
          <w:sz w:val="18"/>
          <w:szCs w:val="18"/>
        </w:rPr>
        <w:t>dev</w:t>
      </w:r>
      <w:proofErr w:type="spellEnd"/>
      <w:r>
        <w:rPr>
          <w:rFonts w:ascii="+ûRˇ" w:hAnsi="+ûRˇ" w:cs="+ûRˇ"/>
          <w:sz w:val="18"/>
          <w:szCs w:val="18"/>
        </w:rPr>
        <w:t xml:space="preserve"> $IF parent </w:t>
      </w:r>
      <w:r>
        <w:rPr>
          <w:rFonts w:ascii="+ûRˇ" w:hAnsi="+ûRˇ" w:cs="+ûRˇ"/>
          <w:color w:val="006666"/>
          <w:sz w:val="18"/>
          <w:szCs w:val="18"/>
        </w:rPr>
        <w:t xml:space="preserve">1 </w:t>
      </w:r>
      <w:r>
        <w:rPr>
          <w:rFonts w:ascii="+ûRˇ" w:hAnsi="+ûRˇ" w:cs="+ûRˇ"/>
          <w:color w:val="666600"/>
          <w:sz w:val="18"/>
          <w:szCs w:val="18"/>
        </w:rPr>
        <w:t xml:space="preserve">: </w:t>
      </w:r>
      <w:r>
        <w:rPr>
          <w:rFonts w:ascii="+ûRˇ" w:hAnsi="+ûRˇ" w:cs="+ûRˇ"/>
          <w:color w:val="006666"/>
          <w:sz w:val="18"/>
          <w:szCs w:val="18"/>
        </w:rPr>
        <w:t xml:space="preserve">1 </w:t>
      </w:r>
      <w:r>
        <w:rPr>
          <w:rFonts w:ascii="+ûRˇ" w:hAnsi="+ûRˇ" w:cs="+ûRˇ"/>
          <w:sz w:val="18"/>
          <w:szCs w:val="18"/>
        </w:rPr>
        <w:t xml:space="preserve">handle </w:t>
      </w:r>
      <w:r>
        <w:rPr>
          <w:rFonts w:ascii="+ûRˇ" w:hAnsi="+ûRˇ" w:cs="+ûRˇ"/>
          <w:color w:val="006666"/>
          <w:sz w:val="18"/>
          <w:szCs w:val="18"/>
        </w:rPr>
        <w:t>1 0</w:t>
      </w:r>
      <w:r>
        <w:rPr>
          <w:rFonts w:ascii="+ûRˇ" w:hAnsi="+ûRˇ" w:cs="+ûRˇ"/>
          <w:color w:val="666600"/>
          <w:sz w:val="18"/>
          <w:szCs w:val="18"/>
        </w:rPr>
        <w:t xml:space="preserve">: </w:t>
      </w:r>
      <w:proofErr w:type="spellStart"/>
      <w:r>
        <w:rPr>
          <w:rFonts w:ascii="+ûRˇ" w:hAnsi="+ûRˇ" w:cs="+ûRˇ"/>
          <w:sz w:val="18"/>
          <w:szCs w:val="18"/>
        </w:rPr>
        <w:t>netem</w:t>
      </w:r>
      <w:proofErr w:type="spellEnd"/>
      <w:r>
        <w:rPr>
          <w:rFonts w:ascii="+ûRˇ" w:hAnsi="+ûRˇ" w:cs="+ûRˇ"/>
          <w:sz w:val="18"/>
          <w:szCs w:val="18"/>
        </w:rPr>
        <w:t xml:space="preserve"> delay $DELAY_MEAN $DELAY_STD</w:t>
      </w:r>
    </w:p>
    <w:p w14:paraId="42351B86" w14:textId="77777777" w:rsidR="00CE6178" w:rsidRDefault="00CE6178" w:rsidP="00CE6178">
      <w:pPr>
        <w:widowControl w:val="0"/>
        <w:autoSpaceDE w:val="0"/>
        <w:autoSpaceDN w:val="0"/>
        <w:adjustRightInd w:val="0"/>
        <w:spacing w:line="240" w:lineRule="auto"/>
        <w:rPr>
          <w:rFonts w:ascii="+ûRˇ" w:hAnsi="+ûRˇ" w:cs="+ûRˇ"/>
          <w:sz w:val="18"/>
          <w:szCs w:val="18"/>
        </w:rPr>
      </w:pPr>
      <w:proofErr w:type="gramStart"/>
      <w:r>
        <w:rPr>
          <w:rFonts w:ascii="+ûRˇ" w:hAnsi="+ûRˇ" w:cs="+ûRˇ"/>
          <w:sz w:val="18"/>
          <w:szCs w:val="18"/>
        </w:rPr>
        <w:t>distribution</w:t>
      </w:r>
      <w:proofErr w:type="gramEnd"/>
      <w:r>
        <w:rPr>
          <w:rFonts w:ascii="+ûRˇ" w:hAnsi="+ûRˇ" w:cs="+ûRˇ"/>
          <w:sz w:val="18"/>
          <w:szCs w:val="18"/>
        </w:rPr>
        <w:t xml:space="preserve"> normal corrupt $CORRUPT_PCT</w:t>
      </w:r>
    </w:p>
    <w:p w14:paraId="0C1400CE" w14:textId="77777777" w:rsidR="005A58C0" w:rsidRDefault="005A58C0" w:rsidP="00CE6178">
      <w:pPr>
        <w:widowControl w:val="0"/>
        <w:autoSpaceDE w:val="0"/>
        <w:autoSpaceDN w:val="0"/>
        <w:adjustRightInd w:val="0"/>
        <w:spacing w:line="240" w:lineRule="auto"/>
        <w:rPr>
          <w:rFonts w:ascii="+ûRˇ" w:hAnsi="+ûRˇ" w:cs="+ûRˇ"/>
          <w:sz w:val="32"/>
          <w:szCs w:val="32"/>
        </w:rPr>
      </w:pPr>
    </w:p>
    <w:p w14:paraId="0A6DA997" w14:textId="2FDCE94A" w:rsidR="00CE6178" w:rsidRDefault="00CE6178" w:rsidP="00CE6178">
      <w:pPr>
        <w:widowControl w:val="0"/>
        <w:autoSpaceDE w:val="0"/>
        <w:autoSpaceDN w:val="0"/>
        <w:adjustRightInd w:val="0"/>
        <w:spacing w:line="240" w:lineRule="auto"/>
        <w:rPr>
          <w:rFonts w:ascii="+ûRˇ" w:hAnsi="+ûRˇ" w:cs="+ûRˇ"/>
          <w:sz w:val="32"/>
          <w:szCs w:val="32"/>
        </w:rPr>
      </w:pPr>
      <w:r>
        <w:rPr>
          <w:rFonts w:ascii="+ûRˇ" w:hAnsi="+ûRˇ" w:cs="+ûRˇ"/>
          <w:sz w:val="32"/>
          <w:szCs w:val="32"/>
        </w:rPr>
        <w:t xml:space="preserve">Rules for Local </w:t>
      </w:r>
      <w:r w:rsidR="005A58C0">
        <w:rPr>
          <w:rFonts w:ascii="+ûRˇ" w:hAnsi="+ûRˇ" w:cs="+ûRˇ"/>
          <w:sz w:val="32"/>
          <w:szCs w:val="32"/>
        </w:rPr>
        <w:t>Host</w:t>
      </w:r>
    </w:p>
    <w:p w14:paraId="46DDD966" w14:textId="165EAF20" w:rsidR="005A58C0" w:rsidRDefault="005A58C0" w:rsidP="00CE6178">
      <w:pPr>
        <w:widowControl w:val="0"/>
        <w:autoSpaceDE w:val="0"/>
        <w:autoSpaceDN w:val="0"/>
        <w:adjustRightInd w:val="0"/>
        <w:spacing w:line="240" w:lineRule="auto"/>
        <w:rPr>
          <w:rFonts w:ascii="+ûRˇ" w:hAnsi="+ûRˇ" w:cs="+ûRˇ"/>
        </w:rPr>
      </w:pPr>
      <w:r>
        <w:rPr>
          <w:rFonts w:ascii="+ûRˇ" w:hAnsi="+ûRˇ" w:cs="+ûRˇ"/>
        </w:rPr>
        <w:t xml:space="preserve">The previous </w:t>
      </w:r>
      <w:r w:rsidR="00CE6178">
        <w:rPr>
          <w:rFonts w:ascii="+ûRˇ" w:hAnsi="+ûRˇ" w:cs="+ûRˇ"/>
        </w:rPr>
        <w:t xml:space="preserve">rules only work when </w:t>
      </w:r>
      <w:r>
        <w:rPr>
          <w:rFonts w:ascii="+ûRˇ" w:hAnsi="+ûRˇ" w:cs="+ûRˇ"/>
        </w:rPr>
        <w:t xml:space="preserve">the </w:t>
      </w:r>
      <w:r w:rsidR="00CE6178">
        <w:rPr>
          <w:rFonts w:ascii="+ûRˇ" w:hAnsi="+ûRˇ" w:cs="+ûRˇ"/>
        </w:rPr>
        <w:t xml:space="preserve">client and server </w:t>
      </w:r>
      <w:r>
        <w:rPr>
          <w:rFonts w:ascii="+ûRˇ" w:hAnsi="+ûRˇ" w:cs="+ûRˇ"/>
        </w:rPr>
        <w:t>run</w:t>
      </w:r>
      <w:r w:rsidR="00CE6178">
        <w:rPr>
          <w:rFonts w:ascii="+ûRˇ" w:hAnsi="+ûRˇ" w:cs="+ûRˇ"/>
        </w:rPr>
        <w:t xml:space="preserve"> on different physical </w:t>
      </w:r>
      <w:r>
        <w:rPr>
          <w:rFonts w:ascii="+ûRˇ" w:hAnsi="+ûRˇ" w:cs="+ûRˇ"/>
        </w:rPr>
        <w:t>hosts</w:t>
      </w:r>
      <w:r w:rsidR="00CE6178">
        <w:rPr>
          <w:rFonts w:ascii="+ûRˇ" w:hAnsi="+ûRˇ" w:cs="+ûRˇ"/>
        </w:rPr>
        <w:t>. In</w:t>
      </w:r>
      <w:r>
        <w:rPr>
          <w:rFonts w:ascii="+ûRˇ" w:hAnsi="+ûRˇ" w:cs="+ûRˇ"/>
        </w:rPr>
        <w:t xml:space="preserve"> </w:t>
      </w:r>
      <w:r w:rsidR="00CE6178">
        <w:rPr>
          <w:rFonts w:ascii="+ûRˇ" w:hAnsi="+ûRˇ" w:cs="+ûRˇ"/>
        </w:rPr>
        <w:t xml:space="preserve">order to test the program on your own computer, you will need to be running </w:t>
      </w:r>
      <w:r>
        <w:rPr>
          <w:rFonts w:ascii="+ûRˇ" w:hAnsi="+ûRˇ" w:cs="+ûRˇ"/>
        </w:rPr>
        <w:t>a L</w:t>
      </w:r>
      <w:r w:rsidR="00CE6178">
        <w:rPr>
          <w:rFonts w:ascii="+ûRˇ" w:hAnsi="+ûRˇ" w:cs="+ûRˇ"/>
        </w:rPr>
        <w:t>inux</w:t>
      </w:r>
      <w:r>
        <w:rPr>
          <w:rFonts w:ascii="+ûRˇ" w:hAnsi="+ûRˇ" w:cs="+ûRˇ"/>
        </w:rPr>
        <w:t xml:space="preserve"> </w:t>
      </w:r>
      <w:r w:rsidR="00CE6178">
        <w:rPr>
          <w:rFonts w:ascii="+ûRˇ" w:hAnsi="+ûRˇ" w:cs="+ûRˇ"/>
        </w:rPr>
        <w:t>distribution (</w:t>
      </w:r>
      <w:proofErr w:type="spellStart"/>
      <w:r w:rsidR="00CE6178">
        <w:rPr>
          <w:rFonts w:ascii="+ûRˇ" w:hAnsi="+ûRˇ" w:cs="+ûRˇ"/>
        </w:rPr>
        <w:t>ubuntu</w:t>
      </w:r>
      <w:proofErr w:type="spellEnd"/>
      <w:r w:rsidR="00CE6178">
        <w:rPr>
          <w:rFonts w:ascii="+ûRˇ" w:hAnsi="+ûRˇ" w:cs="+ûRˇ"/>
        </w:rPr>
        <w:t xml:space="preserve">, fedora, centos, mint) and execute </w:t>
      </w:r>
      <w:r>
        <w:rPr>
          <w:rFonts w:ascii="+ûRˇ" w:hAnsi="+ûRˇ" w:cs="+ûRˇ"/>
        </w:rPr>
        <w:t>these</w:t>
      </w:r>
      <w:r w:rsidR="00CE6178">
        <w:rPr>
          <w:rFonts w:ascii="+ûRˇ" w:hAnsi="+ûRˇ" w:cs="+ûRˇ"/>
        </w:rPr>
        <w:t xml:space="preserve"> rules with </w:t>
      </w:r>
      <w:r>
        <w:rPr>
          <w:rFonts w:ascii="+ûRˇ" w:hAnsi="+ûRˇ" w:cs="+ûRˇ"/>
        </w:rPr>
        <w:t xml:space="preserve">the </w:t>
      </w:r>
      <w:r w:rsidR="00CE6178">
        <w:rPr>
          <w:rFonts w:ascii="+ûRˇ" w:hAnsi="+ûRˇ" w:cs="+ûRˇ"/>
        </w:rPr>
        <w:t xml:space="preserve">following parameters </w:t>
      </w:r>
    </w:p>
    <w:p w14:paraId="532CC347" w14:textId="0B2CD921" w:rsidR="00CE6178" w:rsidRPr="005A58C0" w:rsidRDefault="00CE6178" w:rsidP="00CE6178">
      <w:pPr>
        <w:widowControl w:val="0"/>
        <w:autoSpaceDE w:val="0"/>
        <w:autoSpaceDN w:val="0"/>
        <w:adjustRightInd w:val="0"/>
        <w:spacing w:line="240" w:lineRule="auto"/>
        <w:rPr>
          <w:rFonts w:ascii="+ûRˇ" w:hAnsi="+ûRˇ" w:cs="+ûRˇ"/>
        </w:rPr>
      </w:pPr>
      <w:r>
        <w:rPr>
          <w:rFonts w:ascii="+ûRˇ" w:hAnsi="+ûRˇ" w:cs="+ûRˇ"/>
          <w:sz w:val="18"/>
          <w:szCs w:val="18"/>
        </w:rPr>
        <w:t>IF</w:t>
      </w:r>
      <w:r w:rsidR="005A58C0">
        <w:rPr>
          <w:rFonts w:ascii="+ûRˇ" w:hAnsi="+ûRˇ" w:cs="+ûRˇ"/>
        </w:rPr>
        <w:t xml:space="preserve"> </w:t>
      </w:r>
      <w:r>
        <w:rPr>
          <w:rFonts w:ascii="+ûRˇ" w:hAnsi="+ûRˇ" w:cs="+ûRˇ"/>
          <w:color w:val="666600"/>
          <w:sz w:val="18"/>
          <w:szCs w:val="18"/>
        </w:rPr>
        <w:t xml:space="preserve">= </w:t>
      </w:r>
      <w:r>
        <w:rPr>
          <w:rFonts w:ascii="+ûRˇ" w:hAnsi="+ûRˇ" w:cs="+ûRˇ"/>
          <w:sz w:val="18"/>
          <w:szCs w:val="18"/>
        </w:rPr>
        <w:t>lo</w:t>
      </w:r>
    </w:p>
    <w:p w14:paraId="774C4FC2" w14:textId="77777777" w:rsidR="00CE6178" w:rsidRDefault="00CE6178" w:rsidP="00CE6178">
      <w:pPr>
        <w:widowControl w:val="0"/>
        <w:autoSpaceDE w:val="0"/>
        <w:autoSpaceDN w:val="0"/>
        <w:adjustRightInd w:val="0"/>
        <w:spacing w:line="240" w:lineRule="auto"/>
        <w:rPr>
          <w:rFonts w:ascii="+ûRˇ" w:hAnsi="+ûRˇ" w:cs="+ûRˇ"/>
          <w:color w:val="006666"/>
          <w:sz w:val="18"/>
          <w:szCs w:val="18"/>
        </w:rPr>
      </w:pPr>
      <w:r>
        <w:rPr>
          <w:rFonts w:ascii="+ûRˇ" w:hAnsi="+ûRˇ" w:cs="+ûRˇ"/>
          <w:sz w:val="18"/>
          <w:szCs w:val="18"/>
        </w:rPr>
        <w:t xml:space="preserve">SUBNET </w:t>
      </w:r>
      <w:r>
        <w:rPr>
          <w:rFonts w:ascii="+ûRˇ" w:hAnsi="+ûRˇ" w:cs="+ûRˇ"/>
          <w:color w:val="666600"/>
          <w:sz w:val="18"/>
          <w:szCs w:val="18"/>
        </w:rPr>
        <w:t xml:space="preserve">= </w:t>
      </w:r>
      <w:r>
        <w:rPr>
          <w:rFonts w:ascii="+ûRˇ" w:hAnsi="+ûRˇ" w:cs="+ûRˇ"/>
          <w:color w:val="006666"/>
          <w:sz w:val="18"/>
          <w:szCs w:val="18"/>
        </w:rPr>
        <w:t>192.168.56.2/32 # your local IP address</w:t>
      </w:r>
    </w:p>
    <w:p w14:paraId="459CC4EE" w14:textId="5928F0A0" w:rsidR="00CE6178" w:rsidRDefault="00CE6178" w:rsidP="00CE6178">
      <w:pPr>
        <w:widowControl w:val="0"/>
        <w:autoSpaceDE w:val="0"/>
        <w:autoSpaceDN w:val="0"/>
        <w:adjustRightInd w:val="0"/>
        <w:spacing w:line="240" w:lineRule="auto"/>
        <w:rPr>
          <w:rFonts w:ascii="+ûRˇ" w:hAnsi="+ûRˇ" w:cs="+ûRˇ"/>
        </w:rPr>
      </w:pPr>
      <w:r>
        <w:rPr>
          <w:rFonts w:ascii="+ûRˇ" w:hAnsi="+ûRˇ" w:cs="+ûRˇ"/>
        </w:rPr>
        <w:t>Not</w:t>
      </w:r>
      <w:r w:rsidR="005A58C0">
        <w:rPr>
          <w:rFonts w:ascii="+ûRˇ" w:hAnsi="+ûRˇ" w:cs="+ûRˇ"/>
        </w:rPr>
        <w:t>e that the IP that you use here</w:t>
      </w:r>
      <w:r>
        <w:rPr>
          <w:rFonts w:ascii="+ûRˇ" w:hAnsi="+ûRˇ" w:cs="+ûRˇ"/>
        </w:rPr>
        <w:t xml:space="preserve"> should be used in your code as well. For example, if you</w:t>
      </w:r>
    </w:p>
    <w:p w14:paraId="2A3BB741" w14:textId="49711C71" w:rsidR="00CE6178" w:rsidRDefault="005A58C0" w:rsidP="00CE6178">
      <w:pPr>
        <w:widowControl w:val="0"/>
        <w:autoSpaceDE w:val="0"/>
        <w:autoSpaceDN w:val="0"/>
        <w:adjustRightInd w:val="0"/>
        <w:spacing w:line="240" w:lineRule="auto"/>
        <w:rPr>
          <w:rFonts w:ascii="+ûRˇ" w:hAnsi="+ûRˇ" w:cs="+ûRˇ"/>
        </w:rPr>
      </w:pPr>
      <w:proofErr w:type="gramStart"/>
      <w:r>
        <w:rPr>
          <w:rFonts w:ascii="+ûRˇ" w:hAnsi="+ûRˇ" w:cs="+ûRˇ"/>
        </w:rPr>
        <w:t>decide</w:t>
      </w:r>
      <w:proofErr w:type="gramEnd"/>
      <w:r>
        <w:rPr>
          <w:rFonts w:ascii="+ûRˇ" w:hAnsi="+ûRˇ" w:cs="+ûRˇ"/>
        </w:rPr>
        <w:t xml:space="preserve"> to use 127.0.0.1 </w:t>
      </w:r>
      <w:r w:rsidR="00CE6178">
        <w:rPr>
          <w:rFonts w:ascii="+ûRˇ" w:hAnsi="+ûRˇ" w:cs="+ûRˇ"/>
        </w:rPr>
        <w:t>in yo</w:t>
      </w:r>
      <w:r>
        <w:rPr>
          <w:rFonts w:ascii="+ûRˇ" w:hAnsi="+ûRˇ" w:cs="+ûRˇ"/>
        </w:rPr>
        <w:t>ur code, you should use</w:t>
      </w:r>
      <w:r w:rsidR="00CE6178">
        <w:rPr>
          <w:rFonts w:ascii="+ûRˇ" w:hAnsi="+ûRˇ" w:cs="+ûRˇ"/>
        </w:rPr>
        <w:t xml:space="preserve"> </w:t>
      </w:r>
      <w:r>
        <w:rPr>
          <w:rFonts w:ascii="+ûRˇ" w:hAnsi="+ûRˇ" w:cs="+ûRˇ"/>
          <w:color w:val="006666"/>
          <w:sz w:val="18"/>
          <w:szCs w:val="18"/>
        </w:rPr>
        <w:t>1</w:t>
      </w:r>
      <w:r w:rsidR="00CE6178">
        <w:rPr>
          <w:rFonts w:ascii="+ûRˇ" w:hAnsi="+ûRˇ" w:cs="+ûRˇ"/>
          <w:color w:val="006666"/>
          <w:sz w:val="18"/>
          <w:szCs w:val="18"/>
        </w:rPr>
        <w:t xml:space="preserve">27.0.0.1/32 </w:t>
      </w:r>
      <w:r w:rsidR="00CE6178">
        <w:rPr>
          <w:rFonts w:ascii="+ûRˇ" w:hAnsi="+ûRˇ" w:cs="+ûRˇ"/>
        </w:rPr>
        <w:t>here. Do not use the</w:t>
      </w:r>
    </w:p>
    <w:p w14:paraId="4FF1F574" w14:textId="3DB8563A" w:rsidR="00CE6178" w:rsidRDefault="00CE6178" w:rsidP="00CE6178">
      <w:pPr>
        <w:widowControl w:val="0"/>
        <w:autoSpaceDE w:val="0"/>
        <w:autoSpaceDN w:val="0"/>
        <w:adjustRightInd w:val="0"/>
        <w:spacing w:line="240" w:lineRule="auto"/>
        <w:rPr>
          <w:rFonts w:ascii="+ûRˇ" w:hAnsi="+ûRˇ" w:cs="+ûRˇ"/>
        </w:rPr>
      </w:pPr>
      <w:proofErr w:type="gramStart"/>
      <w:r>
        <w:rPr>
          <w:rFonts w:ascii="+ûRˇ" w:hAnsi="+ûRˇ" w:cs="+ûRˇ"/>
        </w:rPr>
        <w:t xml:space="preserve">IP </w:t>
      </w:r>
      <w:r w:rsidR="005A58C0">
        <w:rPr>
          <w:rFonts w:ascii="+ûRˇ" w:hAnsi="+ûRˇ" w:cs="+ûRˇ"/>
        </w:rPr>
        <w:t xml:space="preserve">0.0.0.0 or </w:t>
      </w:r>
      <w:proofErr w:type="spellStart"/>
      <w:r w:rsidR="005A58C0" w:rsidRPr="005A58C0">
        <w:rPr>
          <w:rFonts w:ascii="+ûRˇ" w:hAnsi="+ûRˇ" w:cs="+ûRˇ"/>
          <w:i/>
        </w:rPr>
        <w:t>localhost</w:t>
      </w:r>
      <w:proofErr w:type="spellEnd"/>
      <w:r w:rsidR="005A58C0">
        <w:rPr>
          <w:rFonts w:ascii="+ûRˇ" w:hAnsi="+ûRˇ" w:cs="+ûRˇ"/>
        </w:rPr>
        <w:t xml:space="preserve"> </w:t>
      </w:r>
      <w:r>
        <w:rPr>
          <w:rFonts w:ascii="+ûRˇ" w:hAnsi="+ûRˇ" w:cs="+ûRˇ"/>
        </w:rPr>
        <w:t>for testing purposes.</w:t>
      </w:r>
      <w:proofErr w:type="gramEnd"/>
      <w:r>
        <w:rPr>
          <w:rFonts w:ascii="+ûRˇ" w:hAnsi="+ûRˇ" w:cs="+ûRˇ"/>
        </w:rPr>
        <w:t xml:space="preserve"> Feel free to post on piazza if you face any issues.</w:t>
      </w:r>
    </w:p>
    <w:p w14:paraId="63D0C516" w14:textId="77777777" w:rsidR="005A58C0" w:rsidRDefault="005A58C0" w:rsidP="00CE6178">
      <w:pPr>
        <w:widowControl w:val="0"/>
        <w:autoSpaceDE w:val="0"/>
        <w:autoSpaceDN w:val="0"/>
        <w:adjustRightInd w:val="0"/>
        <w:spacing w:line="240" w:lineRule="auto"/>
        <w:rPr>
          <w:rFonts w:ascii="+ûRˇ" w:hAnsi="+ûRˇ" w:cs="+ûRˇ"/>
          <w:sz w:val="32"/>
          <w:szCs w:val="32"/>
        </w:rPr>
      </w:pPr>
    </w:p>
    <w:p w14:paraId="10624FDD" w14:textId="77777777" w:rsidR="00CE6178" w:rsidRDefault="00CE6178" w:rsidP="00CE6178">
      <w:pPr>
        <w:widowControl w:val="0"/>
        <w:autoSpaceDE w:val="0"/>
        <w:autoSpaceDN w:val="0"/>
        <w:adjustRightInd w:val="0"/>
        <w:spacing w:line="240" w:lineRule="auto"/>
        <w:rPr>
          <w:rFonts w:ascii="+ûRˇ" w:hAnsi="+ûRˇ" w:cs="+ûRˇ"/>
          <w:sz w:val="32"/>
          <w:szCs w:val="32"/>
        </w:rPr>
      </w:pPr>
      <w:r>
        <w:rPr>
          <w:rFonts w:ascii="+ûRˇ" w:hAnsi="+ûRˇ" w:cs="+ûRˇ"/>
          <w:sz w:val="32"/>
          <w:szCs w:val="32"/>
        </w:rPr>
        <w:t>References</w:t>
      </w:r>
    </w:p>
    <w:p w14:paraId="269E9A44" w14:textId="77777777" w:rsidR="00CE6178" w:rsidRDefault="00CE6178" w:rsidP="00CE6178">
      <w:pPr>
        <w:widowControl w:val="0"/>
        <w:autoSpaceDE w:val="0"/>
        <w:autoSpaceDN w:val="0"/>
        <w:adjustRightInd w:val="0"/>
        <w:spacing w:line="240" w:lineRule="auto"/>
        <w:rPr>
          <w:rFonts w:ascii="+ûRˇ" w:hAnsi="+ûRˇ" w:cs="+ûRˇ"/>
          <w:color w:val="1155CD"/>
        </w:rPr>
      </w:pPr>
      <w:r>
        <w:rPr>
          <w:rFonts w:ascii="+ûRˇ" w:hAnsi="+ûRˇ" w:cs="+ûRˇ"/>
          <w:color w:val="1155CD"/>
        </w:rPr>
        <w:t>http://www.linuxfoundation.org/collaborate/workgroups/networking/netem</w:t>
      </w:r>
    </w:p>
    <w:p w14:paraId="7B082772" w14:textId="2D90F966" w:rsidR="00CE6178" w:rsidRDefault="00CE6178" w:rsidP="00CE6178">
      <w:pPr>
        <w:pStyle w:val="Normal1"/>
        <w:jc w:val="both"/>
      </w:pPr>
      <w:r>
        <w:rPr>
          <w:rFonts w:ascii="+ûRˇ" w:hAnsi="+ûRˇ" w:cs="+ûRˇ"/>
          <w:color w:val="1155CD"/>
        </w:rPr>
        <w:t>http://onlinestatbook.com/2/calculators/normal_dist.html</w:t>
      </w:r>
    </w:p>
    <w:sectPr w:rsidR="00CE6178">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29132D" w15:done="0"/>
  <w15:commentEx w15:paraId="2CD41BCE" w15:done="0"/>
  <w15:commentEx w15:paraId="1D1394F9" w15:paraIdParent="2CD41BCE" w15:done="0"/>
  <w15:commentEx w15:paraId="49064BC6" w15:done="0"/>
  <w15:commentEx w15:paraId="5D84E4A7" w15:done="0"/>
  <w15:commentEx w15:paraId="4E06FE07" w15:done="0"/>
  <w15:commentEx w15:paraId="22B6EF11" w15:done="0"/>
  <w15:commentEx w15:paraId="393716EB" w15:done="0"/>
  <w15:commentEx w15:paraId="06EDF474" w15:done="0"/>
  <w15:commentEx w15:paraId="59CD7F4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A9756F" w14:textId="77777777" w:rsidR="008F6FC8" w:rsidRDefault="008F6FC8" w:rsidP="00156F0D">
      <w:pPr>
        <w:spacing w:line="240" w:lineRule="auto"/>
      </w:pPr>
      <w:r>
        <w:separator/>
      </w:r>
    </w:p>
  </w:endnote>
  <w:endnote w:type="continuationSeparator" w:id="0">
    <w:p w14:paraId="33F20B29" w14:textId="77777777" w:rsidR="008F6FC8" w:rsidRDefault="008F6FC8" w:rsidP="00156F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altName w:val="Times New Roman Bold"/>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ûRˇ">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887025" w14:textId="77777777" w:rsidR="008F6FC8" w:rsidRDefault="008F6FC8" w:rsidP="00156F0D">
      <w:pPr>
        <w:spacing w:line="240" w:lineRule="auto"/>
      </w:pPr>
      <w:r>
        <w:separator/>
      </w:r>
    </w:p>
  </w:footnote>
  <w:footnote w:type="continuationSeparator" w:id="0">
    <w:p w14:paraId="6A51C8C8" w14:textId="77777777" w:rsidR="008F6FC8" w:rsidRDefault="008F6FC8" w:rsidP="00156F0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535CC"/>
    <w:multiLevelType w:val="hybridMultilevel"/>
    <w:tmpl w:val="42983BF2"/>
    <w:lvl w:ilvl="0" w:tplc="06DEC4FA">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C23B1"/>
    <w:multiLevelType w:val="multilevel"/>
    <w:tmpl w:val="D85A91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9C35741"/>
    <w:multiLevelType w:val="multilevel"/>
    <w:tmpl w:val="3604A1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3BF5EC0"/>
    <w:multiLevelType w:val="multilevel"/>
    <w:tmpl w:val="5A5E42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2F41981"/>
    <w:multiLevelType w:val="multilevel"/>
    <w:tmpl w:val="4126C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72452FE"/>
    <w:multiLevelType w:val="hybridMultilevel"/>
    <w:tmpl w:val="36B8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067324"/>
    <w:multiLevelType w:val="multilevel"/>
    <w:tmpl w:val="18B08A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4BC4132"/>
    <w:multiLevelType w:val="hybridMultilevel"/>
    <w:tmpl w:val="834C660C"/>
    <w:lvl w:ilvl="0" w:tplc="754A040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06BD7"/>
    <w:multiLevelType w:val="multilevel"/>
    <w:tmpl w:val="B894B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91810CD"/>
    <w:multiLevelType w:val="multilevel"/>
    <w:tmpl w:val="8AAA18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9790336"/>
    <w:multiLevelType w:val="multilevel"/>
    <w:tmpl w:val="D108B7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6E871B7"/>
    <w:multiLevelType w:val="multilevel"/>
    <w:tmpl w:val="8258ED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DF85C0F"/>
    <w:multiLevelType w:val="hybridMultilevel"/>
    <w:tmpl w:val="98404A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A11134"/>
    <w:multiLevelType w:val="multilevel"/>
    <w:tmpl w:val="5E28A2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9"/>
  </w:num>
  <w:num w:numId="3">
    <w:abstractNumId w:val="11"/>
  </w:num>
  <w:num w:numId="4">
    <w:abstractNumId w:val="1"/>
  </w:num>
  <w:num w:numId="5">
    <w:abstractNumId w:val="4"/>
  </w:num>
  <w:num w:numId="6">
    <w:abstractNumId w:val="3"/>
  </w:num>
  <w:num w:numId="7">
    <w:abstractNumId w:val="6"/>
  </w:num>
  <w:num w:numId="8">
    <w:abstractNumId w:val="13"/>
  </w:num>
  <w:num w:numId="9">
    <w:abstractNumId w:val="8"/>
  </w:num>
  <w:num w:numId="10">
    <w:abstractNumId w:val="10"/>
  </w:num>
  <w:num w:numId="11">
    <w:abstractNumId w:val="7"/>
  </w:num>
  <w:num w:numId="12">
    <w:abstractNumId w:val="0"/>
  </w:num>
  <w:num w:numId="13">
    <w:abstractNumId w:val="5"/>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mar, Mostafa H">
    <w15:presenceInfo w15:providerId="None" w15:userId="Ammar, Mostafa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0EA"/>
    <w:rsid w:val="000F66FF"/>
    <w:rsid w:val="001253DA"/>
    <w:rsid w:val="00156F0D"/>
    <w:rsid w:val="001D05A9"/>
    <w:rsid w:val="002872F9"/>
    <w:rsid w:val="00337EC4"/>
    <w:rsid w:val="003829EC"/>
    <w:rsid w:val="003958E4"/>
    <w:rsid w:val="004167CC"/>
    <w:rsid w:val="00486875"/>
    <w:rsid w:val="004B40E6"/>
    <w:rsid w:val="004F6E07"/>
    <w:rsid w:val="00510949"/>
    <w:rsid w:val="005209DB"/>
    <w:rsid w:val="005A58C0"/>
    <w:rsid w:val="006250EA"/>
    <w:rsid w:val="00692EB0"/>
    <w:rsid w:val="006C48E8"/>
    <w:rsid w:val="006C5906"/>
    <w:rsid w:val="00712ECE"/>
    <w:rsid w:val="007538BB"/>
    <w:rsid w:val="007631B3"/>
    <w:rsid w:val="00765DC0"/>
    <w:rsid w:val="007D2852"/>
    <w:rsid w:val="007F4FA5"/>
    <w:rsid w:val="00855630"/>
    <w:rsid w:val="00887AF7"/>
    <w:rsid w:val="008B6E21"/>
    <w:rsid w:val="008B710C"/>
    <w:rsid w:val="008F6FC8"/>
    <w:rsid w:val="009A0D1A"/>
    <w:rsid w:val="009A60A4"/>
    <w:rsid w:val="00BD250B"/>
    <w:rsid w:val="00C23206"/>
    <w:rsid w:val="00C378C4"/>
    <w:rsid w:val="00CE4763"/>
    <w:rsid w:val="00CE6178"/>
    <w:rsid w:val="00D17682"/>
    <w:rsid w:val="00DD6431"/>
    <w:rsid w:val="00E46582"/>
    <w:rsid w:val="00EE12D6"/>
    <w:rsid w:val="00F6519D"/>
    <w:rsid w:val="00F73F5C"/>
    <w:rsid w:val="00FD75A0"/>
    <w:rsid w:val="00FE5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FBE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156F0D"/>
    <w:pPr>
      <w:tabs>
        <w:tab w:val="center" w:pos="4680"/>
        <w:tab w:val="right" w:pos="9360"/>
      </w:tabs>
      <w:spacing w:line="240" w:lineRule="auto"/>
    </w:pPr>
  </w:style>
  <w:style w:type="character" w:customStyle="1" w:styleId="HeaderChar">
    <w:name w:val="Header Char"/>
    <w:basedOn w:val="DefaultParagraphFont"/>
    <w:link w:val="Header"/>
    <w:uiPriority w:val="99"/>
    <w:rsid w:val="00156F0D"/>
  </w:style>
  <w:style w:type="paragraph" w:styleId="Footer">
    <w:name w:val="footer"/>
    <w:basedOn w:val="Normal"/>
    <w:link w:val="FooterChar"/>
    <w:uiPriority w:val="99"/>
    <w:unhideWhenUsed/>
    <w:rsid w:val="00156F0D"/>
    <w:pPr>
      <w:tabs>
        <w:tab w:val="center" w:pos="4680"/>
        <w:tab w:val="right" w:pos="9360"/>
      </w:tabs>
      <w:spacing w:line="240" w:lineRule="auto"/>
    </w:pPr>
  </w:style>
  <w:style w:type="character" w:customStyle="1" w:styleId="FooterChar">
    <w:name w:val="Footer Char"/>
    <w:basedOn w:val="DefaultParagraphFont"/>
    <w:link w:val="Footer"/>
    <w:uiPriority w:val="99"/>
    <w:rsid w:val="00156F0D"/>
  </w:style>
  <w:style w:type="character" w:styleId="CommentReference">
    <w:name w:val="annotation reference"/>
    <w:basedOn w:val="DefaultParagraphFont"/>
    <w:uiPriority w:val="99"/>
    <w:semiHidden/>
    <w:unhideWhenUsed/>
    <w:rsid w:val="006C5906"/>
    <w:rPr>
      <w:sz w:val="16"/>
      <w:szCs w:val="16"/>
    </w:rPr>
  </w:style>
  <w:style w:type="paragraph" w:styleId="CommentText">
    <w:name w:val="annotation text"/>
    <w:basedOn w:val="Normal"/>
    <w:link w:val="CommentTextChar"/>
    <w:uiPriority w:val="99"/>
    <w:semiHidden/>
    <w:unhideWhenUsed/>
    <w:rsid w:val="006C5906"/>
    <w:pPr>
      <w:spacing w:line="240" w:lineRule="auto"/>
    </w:pPr>
    <w:rPr>
      <w:sz w:val="20"/>
      <w:szCs w:val="20"/>
    </w:rPr>
  </w:style>
  <w:style w:type="character" w:customStyle="1" w:styleId="CommentTextChar">
    <w:name w:val="Comment Text Char"/>
    <w:basedOn w:val="DefaultParagraphFont"/>
    <w:link w:val="CommentText"/>
    <w:uiPriority w:val="99"/>
    <w:semiHidden/>
    <w:rsid w:val="006C5906"/>
    <w:rPr>
      <w:sz w:val="20"/>
      <w:szCs w:val="20"/>
    </w:rPr>
  </w:style>
  <w:style w:type="paragraph" w:styleId="CommentSubject">
    <w:name w:val="annotation subject"/>
    <w:basedOn w:val="CommentText"/>
    <w:next w:val="CommentText"/>
    <w:link w:val="CommentSubjectChar"/>
    <w:uiPriority w:val="99"/>
    <w:semiHidden/>
    <w:unhideWhenUsed/>
    <w:rsid w:val="006C5906"/>
    <w:rPr>
      <w:b/>
      <w:bCs/>
    </w:rPr>
  </w:style>
  <w:style w:type="character" w:customStyle="1" w:styleId="CommentSubjectChar">
    <w:name w:val="Comment Subject Char"/>
    <w:basedOn w:val="CommentTextChar"/>
    <w:link w:val="CommentSubject"/>
    <w:uiPriority w:val="99"/>
    <w:semiHidden/>
    <w:rsid w:val="006C5906"/>
    <w:rPr>
      <w:b/>
      <w:bCs/>
      <w:sz w:val="20"/>
      <w:szCs w:val="20"/>
    </w:rPr>
  </w:style>
  <w:style w:type="paragraph" w:styleId="BalloonText">
    <w:name w:val="Balloon Text"/>
    <w:basedOn w:val="Normal"/>
    <w:link w:val="BalloonTextChar"/>
    <w:uiPriority w:val="99"/>
    <w:semiHidden/>
    <w:unhideWhenUsed/>
    <w:rsid w:val="006C590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906"/>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156F0D"/>
    <w:pPr>
      <w:tabs>
        <w:tab w:val="center" w:pos="4680"/>
        <w:tab w:val="right" w:pos="9360"/>
      </w:tabs>
      <w:spacing w:line="240" w:lineRule="auto"/>
    </w:pPr>
  </w:style>
  <w:style w:type="character" w:customStyle="1" w:styleId="HeaderChar">
    <w:name w:val="Header Char"/>
    <w:basedOn w:val="DefaultParagraphFont"/>
    <w:link w:val="Header"/>
    <w:uiPriority w:val="99"/>
    <w:rsid w:val="00156F0D"/>
  </w:style>
  <w:style w:type="paragraph" w:styleId="Footer">
    <w:name w:val="footer"/>
    <w:basedOn w:val="Normal"/>
    <w:link w:val="FooterChar"/>
    <w:uiPriority w:val="99"/>
    <w:unhideWhenUsed/>
    <w:rsid w:val="00156F0D"/>
    <w:pPr>
      <w:tabs>
        <w:tab w:val="center" w:pos="4680"/>
        <w:tab w:val="right" w:pos="9360"/>
      </w:tabs>
      <w:spacing w:line="240" w:lineRule="auto"/>
    </w:pPr>
  </w:style>
  <w:style w:type="character" w:customStyle="1" w:styleId="FooterChar">
    <w:name w:val="Footer Char"/>
    <w:basedOn w:val="DefaultParagraphFont"/>
    <w:link w:val="Footer"/>
    <w:uiPriority w:val="99"/>
    <w:rsid w:val="00156F0D"/>
  </w:style>
  <w:style w:type="character" w:styleId="CommentReference">
    <w:name w:val="annotation reference"/>
    <w:basedOn w:val="DefaultParagraphFont"/>
    <w:uiPriority w:val="99"/>
    <w:semiHidden/>
    <w:unhideWhenUsed/>
    <w:rsid w:val="006C5906"/>
    <w:rPr>
      <w:sz w:val="16"/>
      <w:szCs w:val="16"/>
    </w:rPr>
  </w:style>
  <w:style w:type="paragraph" w:styleId="CommentText">
    <w:name w:val="annotation text"/>
    <w:basedOn w:val="Normal"/>
    <w:link w:val="CommentTextChar"/>
    <w:uiPriority w:val="99"/>
    <w:semiHidden/>
    <w:unhideWhenUsed/>
    <w:rsid w:val="006C5906"/>
    <w:pPr>
      <w:spacing w:line="240" w:lineRule="auto"/>
    </w:pPr>
    <w:rPr>
      <w:sz w:val="20"/>
      <w:szCs w:val="20"/>
    </w:rPr>
  </w:style>
  <w:style w:type="character" w:customStyle="1" w:styleId="CommentTextChar">
    <w:name w:val="Comment Text Char"/>
    <w:basedOn w:val="DefaultParagraphFont"/>
    <w:link w:val="CommentText"/>
    <w:uiPriority w:val="99"/>
    <w:semiHidden/>
    <w:rsid w:val="006C5906"/>
    <w:rPr>
      <w:sz w:val="20"/>
      <w:szCs w:val="20"/>
    </w:rPr>
  </w:style>
  <w:style w:type="paragraph" w:styleId="CommentSubject">
    <w:name w:val="annotation subject"/>
    <w:basedOn w:val="CommentText"/>
    <w:next w:val="CommentText"/>
    <w:link w:val="CommentSubjectChar"/>
    <w:uiPriority w:val="99"/>
    <w:semiHidden/>
    <w:unhideWhenUsed/>
    <w:rsid w:val="006C5906"/>
    <w:rPr>
      <w:b/>
      <w:bCs/>
    </w:rPr>
  </w:style>
  <w:style w:type="character" w:customStyle="1" w:styleId="CommentSubjectChar">
    <w:name w:val="Comment Subject Char"/>
    <w:basedOn w:val="CommentTextChar"/>
    <w:link w:val="CommentSubject"/>
    <w:uiPriority w:val="99"/>
    <w:semiHidden/>
    <w:rsid w:val="006C5906"/>
    <w:rPr>
      <w:b/>
      <w:bCs/>
      <w:sz w:val="20"/>
      <w:szCs w:val="20"/>
    </w:rPr>
  </w:style>
  <w:style w:type="paragraph" w:styleId="BalloonText">
    <w:name w:val="Balloon Text"/>
    <w:basedOn w:val="Normal"/>
    <w:link w:val="BalloonTextChar"/>
    <w:uiPriority w:val="99"/>
    <w:semiHidden/>
    <w:unhideWhenUsed/>
    <w:rsid w:val="006C590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9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anyc.vpn.gatech.edu" TargetMode="External"/><Relationship Id="rId10" Type="http://schemas.openxmlformats.org/officeDocument/2006/relationships/hyperlink" Target="https://filezilla-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2425</Words>
  <Characters>13827</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 Ammar</dc:creator>
  <cp:lastModifiedBy>Constantine</cp:lastModifiedBy>
  <cp:revision>3</cp:revision>
  <dcterms:created xsi:type="dcterms:W3CDTF">2018-02-15T03:12:00Z</dcterms:created>
  <dcterms:modified xsi:type="dcterms:W3CDTF">2018-02-15T11:42:00Z</dcterms:modified>
</cp:coreProperties>
</file>